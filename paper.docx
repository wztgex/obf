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37E" w:rsidRPr="00EE0C9A" w:rsidRDefault="00DF6218" w:rsidP="000C3E71">
      <w:pPr>
        <w:pStyle w:val="a7"/>
        <w:spacing w:before="0" w:after="0" w:line="360" w:lineRule="auto"/>
        <w:rPr>
          <w:rFonts w:ascii="Times New Roman" w:hAnsi="Times New Roman"/>
          <w:sz w:val="44"/>
          <w:szCs w:val="44"/>
        </w:rPr>
      </w:pPr>
      <w:r w:rsidRPr="00EE0C9A">
        <w:rPr>
          <w:rFonts w:ascii="Times New Roman"/>
          <w:sz w:val="44"/>
          <w:szCs w:val="44"/>
        </w:rPr>
        <w:t>基于</w:t>
      </w:r>
      <w:r w:rsidR="00C3358D" w:rsidRPr="00EE0C9A">
        <w:rPr>
          <w:rFonts w:ascii="Times New Roman"/>
          <w:sz w:val="44"/>
          <w:szCs w:val="44"/>
        </w:rPr>
        <w:t>单向</w:t>
      </w:r>
      <w:r w:rsidR="004B5785" w:rsidRPr="00EE0C9A">
        <w:rPr>
          <w:rFonts w:ascii="Times New Roman"/>
          <w:sz w:val="44"/>
          <w:szCs w:val="44"/>
        </w:rPr>
        <w:t>保留前缀</w:t>
      </w:r>
      <w:r w:rsidR="000C3E71" w:rsidRPr="00EE0C9A">
        <w:rPr>
          <w:rFonts w:ascii="Times New Roman"/>
          <w:sz w:val="44"/>
          <w:szCs w:val="44"/>
        </w:rPr>
        <w:t>算法</w:t>
      </w:r>
      <w:r w:rsidRPr="00EE0C9A">
        <w:rPr>
          <w:rFonts w:ascii="Times New Roman"/>
          <w:sz w:val="44"/>
          <w:szCs w:val="44"/>
        </w:rPr>
        <w:t>的</w:t>
      </w:r>
      <w:r w:rsidR="007F622D">
        <w:rPr>
          <w:rFonts w:ascii="Times New Roman" w:hint="eastAsia"/>
          <w:sz w:val="44"/>
          <w:szCs w:val="44"/>
        </w:rPr>
        <w:t>路径</w:t>
      </w:r>
      <w:r w:rsidR="00500B7C">
        <w:rPr>
          <w:rFonts w:ascii="Times New Roman"/>
          <w:sz w:val="44"/>
          <w:szCs w:val="44"/>
        </w:rPr>
        <w:t>混淆</w:t>
      </w:r>
      <w:r w:rsidR="00500B7C">
        <w:rPr>
          <w:rFonts w:ascii="Times New Roman" w:hint="eastAsia"/>
          <w:sz w:val="44"/>
          <w:szCs w:val="44"/>
        </w:rPr>
        <w:t>研究</w:t>
      </w:r>
    </w:p>
    <w:p w:rsidR="006A31BE" w:rsidRPr="00EE0C9A" w:rsidRDefault="00A827D3" w:rsidP="00B56C0A">
      <w:pPr>
        <w:spacing w:beforeLines="50" w:before="163"/>
        <w:jc w:val="center"/>
        <w:rPr>
          <w:rFonts w:ascii="Times New Roman" w:eastAsia="楷体" w:hAnsi="Times New Roman"/>
          <w:sz w:val="28"/>
          <w:szCs w:val="28"/>
        </w:rPr>
      </w:pPr>
      <w:r>
        <w:rPr>
          <w:rFonts w:ascii="Times New Roman" w:eastAsia="楷体" w:hAnsi="楷体"/>
          <w:sz w:val="28"/>
          <w:szCs w:val="28"/>
        </w:rPr>
        <w:t>王志，贾春福</w:t>
      </w:r>
      <w:r>
        <w:rPr>
          <w:rFonts w:ascii="Times New Roman" w:eastAsia="楷体" w:hAnsi="楷体" w:hint="eastAsia"/>
          <w:sz w:val="28"/>
          <w:szCs w:val="28"/>
        </w:rPr>
        <w:t>，刘伟杰，王晓初</w:t>
      </w:r>
    </w:p>
    <w:p w:rsidR="006A31BE" w:rsidRPr="00EE0C9A" w:rsidRDefault="006A31BE" w:rsidP="00B56C0A">
      <w:pPr>
        <w:spacing w:afterLines="50" w:after="163"/>
        <w:jc w:val="center"/>
        <w:rPr>
          <w:rFonts w:ascii="Times New Roman" w:eastAsia="楷体" w:hAnsi="Times New Roman"/>
          <w:sz w:val="21"/>
          <w:szCs w:val="21"/>
        </w:rPr>
      </w:pPr>
      <w:r w:rsidRPr="00EE0C9A">
        <w:rPr>
          <w:rFonts w:ascii="Times New Roman" w:eastAsia="楷体" w:hAnsi="楷体"/>
          <w:sz w:val="21"/>
          <w:szCs w:val="21"/>
        </w:rPr>
        <w:t>（南开大学</w:t>
      </w:r>
      <w:r w:rsidRPr="00EE0C9A">
        <w:rPr>
          <w:rFonts w:ascii="Times New Roman" w:eastAsia="楷体" w:hAnsi="Times New Roman"/>
          <w:sz w:val="21"/>
          <w:szCs w:val="21"/>
        </w:rPr>
        <w:t xml:space="preserve"> </w:t>
      </w:r>
      <w:r w:rsidRPr="00EE0C9A">
        <w:rPr>
          <w:rFonts w:ascii="Times New Roman" w:eastAsia="楷体" w:hAnsi="楷体"/>
          <w:sz w:val="21"/>
          <w:szCs w:val="21"/>
        </w:rPr>
        <w:t>信息技术科学学院，天津</w:t>
      </w:r>
      <w:r w:rsidRPr="00EE0C9A">
        <w:rPr>
          <w:rFonts w:ascii="Times New Roman" w:eastAsia="楷体" w:hAnsi="Times New Roman"/>
          <w:sz w:val="21"/>
          <w:szCs w:val="21"/>
        </w:rPr>
        <w:t xml:space="preserve"> 300071</w:t>
      </w:r>
      <w:r w:rsidRPr="00EE0C9A">
        <w:rPr>
          <w:rFonts w:ascii="Times New Roman" w:eastAsia="楷体" w:hAnsi="楷体"/>
          <w:sz w:val="21"/>
          <w:szCs w:val="21"/>
        </w:rPr>
        <w:t>）</w:t>
      </w:r>
    </w:p>
    <w:p w:rsidR="00270A2A" w:rsidRPr="00EE0C9A" w:rsidRDefault="00270A2A" w:rsidP="00F80A05">
      <w:pPr>
        <w:ind w:firstLineChars="200" w:firstLine="361"/>
        <w:rPr>
          <w:rFonts w:ascii="Times New Roman" w:eastAsiaTheme="minorEastAsia" w:hAnsi="Times New Roman"/>
          <w:sz w:val="21"/>
          <w:szCs w:val="21"/>
        </w:rPr>
      </w:pPr>
      <w:r w:rsidRPr="00EE0C9A">
        <w:rPr>
          <w:rFonts w:ascii="Times New Roman" w:eastAsia="黑体" w:hAnsi="Times New Roman"/>
          <w:b/>
          <w:sz w:val="18"/>
          <w:szCs w:val="18"/>
        </w:rPr>
        <w:t>摘要</w:t>
      </w:r>
      <w:r w:rsidR="006E1444" w:rsidRPr="00EE0C9A">
        <w:rPr>
          <w:rFonts w:ascii="Times New Roman" w:eastAsia="黑体" w:hAnsi="Times New Roman"/>
          <w:b/>
          <w:sz w:val="18"/>
          <w:szCs w:val="18"/>
        </w:rPr>
        <w:t>：</w:t>
      </w:r>
      <w:bookmarkStart w:id="0" w:name="OLE_LINK38"/>
      <w:bookmarkStart w:id="1" w:name="OLE_LINK39"/>
      <w:bookmarkStart w:id="2" w:name="OLE_LINK40"/>
      <w:bookmarkStart w:id="3" w:name="OLE_LINK41"/>
      <w:r w:rsidR="004B10AC" w:rsidRPr="00EE0C9A">
        <w:rPr>
          <w:rFonts w:ascii="Times New Roman" w:eastAsia="楷体" w:hAnsi="楷体"/>
          <w:sz w:val="18"/>
          <w:szCs w:val="18"/>
        </w:rPr>
        <w:t>软件</w:t>
      </w:r>
      <w:r w:rsidR="00DE78D6" w:rsidRPr="00EE0C9A">
        <w:rPr>
          <w:rFonts w:ascii="Times New Roman" w:eastAsia="楷体" w:hAnsi="楷体"/>
          <w:sz w:val="18"/>
          <w:szCs w:val="18"/>
        </w:rPr>
        <w:t>在</w:t>
      </w:r>
      <w:r w:rsidR="0015324F">
        <w:rPr>
          <w:rFonts w:ascii="Times New Roman" w:eastAsia="楷体" w:hAnsi="楷体" w:hint="eastAsia"/>
          <w:sz w:val="18"/>
          <w:szCs w:val="18"/>
        </w:rPr>
        <w:t>动态</w:t>
      </w:r>
      <w:r w:rsidR="003B3C78" w:rsidRPr="00EE0C9A">
        <w:rPr>
          <w:rFonts w:ascii="Times New Roman" w:eastAsia="楷体" w:hAnsi="楷体"/>
          <w:sz w:val="18"/>
          <w:szCs w:val="18"/>
        </w:rPr>
        <w:t>执行过程</w:t>
      </w:r>
      <w:r w:rsidR="004B10AC" w:rsidRPr="00EE0C9A">
        <w:rPr>
          <w:rFonts w:ascii="Times New Roman" w:eastAsia="楷体" w:hAnsi="楷体"/>
          <w:sz w:val="18"/>
          <w:szCs w:val="18"/>
        </w:rPr>
        <w:t>中</w:t>
      </w:r>
      <w:r w:rsidR="003B3C78" w:rsidRPr="00EE0C9A">
        <w:rPr>
          <w:rFonts w:ascii="Times New Roman" w:eastAsia="楷体" w:hAnsi="楷体"/>
          <w:sz w:val="18"/>
          <w:szCs w:val="18"/>
        </w:rPr>
        <w:t>泄露</w:t>
      </w:r>
      <w:r w:rsidR="007928DE" w:rsidRPr="00EE0C9A">
        <w:rPr>
          <w:rFonts w:ascii="Times New Roman" w:eastAsia="楷体" w:hAnsi="楷体"/>
          <w:sz w:val="18"/>
          <w:szCs w:val="18"/>
        </w:rPr>
        <w:t>了</w:t>
      </w:r>
      <w:r w:rsidR="003B3C78" w:rsidRPr="00EE0C9A">
        <w:rPr>
          <w:rFonts w:ascii="Times New Roman" w:eastAsia="楷体" w:hAnsi="楷体"/>
          <w:sz w:val="18"/>
          <w:szCs w:val="18"/>
        </w:rPr>
        <w:t>大量的路径</w:t>
      </w:r>
      <w:r w:rsidR="0015324F">
        <w:rPr>
          <w:rFonts w:ascii="Times New Roman" w:eastAsia="楷体" w:hAnsi="楷体" w:hint="eastAsia"/>
          <w:sz w:val="18"/>
          <w:szCs w:val="18"/>
        </w:rPr>
        <w:t>分支</w:t>
      </w:r>
      <w:r w:rsidR="004B5903" w:rsidRPr="00EE0C9A">
        <w:rPr>
          <w:rFonts w:ascii="Times New Roman" w:eastAsia="楷体" w:hAnsi="楷体"/>
          <w:sz w:val="18"/>
          <w:szCs w:val="18"/>
        </w:rPr>
        <w:t>信息</w:t>
      </w:r>
      <w:r w:rsidR="0015324F">
        <w:rPr>
          <w:rFonts w:ascii="Times New Roman" w:eastAsia="楷体" w:hAnsi="楷体" w:hint="eastAsia"/>
          <w:sz w:val="18"/>
          <w:szCs w:val="18"/>
        </w:rPr>
        <w:t>，这些路径</w:t>
      </w:r>
      <w:r w:rsidR="008E28A9">
        <w:rPr>
          <w:rFonts w:ascii="Times New Roman" w:eastAsia="楷体" w:hAnsi="楷体" w:hint="eastAsia"/>
          <w:sz w:val="18"/>
          <w:szCs w:val="18"/>
        </w:rPr>
        <w:t>分支</w:t>
      </w:r>
      <w:r w:rsidR="0015324F">
        <w:rPr>
          <w:rFonts w:ascii="Times New Roman" w:eastAsia="楷体" w:hAnsi="楷体" w:hint="eastAsia"/>
          <w:sz w:val="18"/>
          <w:szCs w:val="18"/>
        </w:rPr>
        <w:t>信息是软件内部逻辑关系的二进制表示</w:t>
      </w:r>
      <w:r w:rsidR="004B5903" w:rsidRPr="00EE0C9A">
        <w:rPr>
          <w:rFonts w:ascii="Times New Roman" w:eastAsia="楷体" w:hAnsi="楷体"/>
          <w:sz w:val="18"/>
          <w:szCs w:val="18"/>
        </w:rPr>
        <w:t>。</w:t>
      </w:r>
      <w:bookmarkEnd w:id="0"/>
      <w:bookmarkEnd w:id="1"/>
      <w:r w:rsidR="004B5903" w:rsidRPr="00EE0C9A">
        <w:rPr>
          <w:rFonts w:ascii="Times New Roman" w:eastAsia="楷体" w:hAnsi="楷体"/>
          <w:sz w:val="18"/>
          <w:szCs w:val="18"/>
        </w:rPr>
        <w:t>在恶意主机环境中</w:t>
      </w:r>
      <w:r w:rsidR="003E08AF">
        <w:rPr>
          <w:rFonts w:ascii="Times New Roman" w:eastAsia="楷体" w:hAnsi="楷体" w:hint="eastAsia"/>
          <w:sz w:val="18"/>
          <w:szCs w:val="18"/>
        </w:rPr>
        <w:t>，</w:t>
      </w:r>
      <w:r w:rsidR="00BA7F20" w:rsidRPr="00EE0C9A">
        <w:rPr>
          <w:rFonts w:ascii="Times New Roman" w:eastAsia="楷体" w:hAnsi="楷体"/>
          <w:sz w:val="18"/>
          <w:szCs w:val="18"/>
        </w:rPr>
        <w:t>攻击者</w:t>
      </w:r>
      <w:r w:rsidR="00BA7F20">
        <w:rPr>
          <w:rFonts w:ascii="Times New Roman" w:eastAsia="楷体" w:hAnsi="楷体" w:hint="eastAsia"/>
          <w:sz w:val="18"/>
          <w:szCs w:val="18"/>
        </w:rPr>
        <w:t>利用</w:t>
      </w:r>
      <w:r w:rsidR="00003A6C">
        <w:rPr>
          <w:rFonts w:ascii="Times New Roman" w:eastAsia="楷体" w:hAnsi="楷体" w:hint="eastAsia"/>
          <w:sz w:val="18"/>
          <w:szCs w:val="18"/>
        </w:rPr>
        <w:t>动态监控技术</w:t>
      </w:r>
      <w:r w:rsidR="00871B0B" w:rsidRPr="00EE0C9A">
        <w:rPr>
          <w:rFonts w:ascii="Times New Roman" w:eastAsia="楷体" w:hAnsi="楷体"/>
          <w:sz w:val="18"/>
          <w:szCs w:val="18"/>
        </w:rPr>
        <w:t>可以</w:t>
      </w:r>
      <w:r w:rsidR="00003A6C">
        <w:rPr>
          <w:rFonts w:ascii="Times New Roman" w:eastAsia="楷体" w:hAnsi="楷体" w:hint="eastAsia"/>
          <w:sz w:val="18"/>
          <w:szCs w:val="18"/>
        </w:rPr>
        <w:t>详细地记录软件执行过程的</w:t>
      </w:r>
      <w:r w:rsidR="00F94120" w:rsidRPr="00EE0C9A">
        <w:rPr>
          <w:rFonts w:ascii="Times New Roman" w:eastAsia="楷体" w:hAnsi="楷体"/>
          <w:sz w:val="18"/>
          <w:szCs w:val="18"/>
        </w:rPr>
        <w:t>路径</w:t>
      </w:r>
      <w:r w:rsidR="001B4454" w:rsidRPr="00EE0C9A">
        <w:rPr>
          <w:rFonts w:ascii="Times New Roman" w:eastAsia="楷体" w:hAnsi="楷体"/>
          <w:sz w:val="18"/>
          <w:szCs w:val="18"/>
        </w:rPr>
        <w:t>分支信息</w:t>
      </w:r>
      <w:r w:rsidR="003E08AF">
        <w:rPr>
          <w:rFonts w:ascii="Times New Roman" w:eastAsia="楷体" w:hAnsi="楷体" w:hint="eastAsia"/>
          <w:sz w:val="18"/>
          <w:szCs w:val="18"/>
        </w:rPr>
        <w:t>，</w:t>
      </w:r>
      <w:r w:rsidR="00003A6C">
        <w:rPr>
          <w:rFonts w:ascii="Times New Roman" w:eastAsia="楷体" w:hAnsi="楷体" w:hint="eastAsia"/>
          <w:sz w:val="18"/>
          <w:szCs w:val="18"/>
        </w:rPr>
        <w:t>然后利用静态推理技术将路径分支信息用于代码盗用、软件恶意篡改、软件破解、软件盗版等，</w:t>
      </w:r>
      <w:r w:rsidR="00093606">
        <w:rPr>
          <w:rFonts w:ascii="Times New Roman" w:eastAsia="楷体" w:hAnsi="楷体" w:hint="eastAsia"/>
          <w:sz w:val="18"/>
          <w:szCs w:val="18"/>
        </w:rPr>
        <w:t>给</w:t>
      </w:r>
      <w:r w:rsidR="00532823" w:rsidRPr="00EE0C9A">
        <w:rPr>
          <w:rFonts w:ascii="Times New Roman" w:eastAsia="楷体" w:hAnsi="楷体"/>
          <w:sz w:val="18"/>
          <w:szCs w:val="18"/>
        </w:rPr>
        <w:t>软件知识产权保护带来严重威胁</w:t>
      </w:r>
      <w:r w:rsidR="000E3005" w:rsidRPr="00EE0C9A">
        <w:rPr>
          <w:rFonts w:ascii="Times New Roman" w:eastAsia="楷体" w:hAnsi="楷体"/>
          <w:sz w:val="18"/>
          <w:szCs w:val="18"/>
        </w:rPr>
        <w:t>。</w:t>
      </w:r>
      <w:r w:rsidR="00003A6C" w:rsidRPr="00EE0C9A">
        <w:rPr>
          <w:rFonts w:ascii="Times New Roman" w:eastAsia="楷体" w:hAnsi="楷体"/>
          <w:sz w:val="18"/>
          <w:szCs w:val="18"/>
        </w:rPr>
        <w:t>单向函数</w:t>
      </w:r>
      <w:r w:rsidR="00003A6C">
        <w:rPr>
          <w:rFonts w:ascii="Times New Roman" w:eastAsia="楷体" w:hAnsi="楷体" w:hint="eastAsia"/>
          <w:sz w:val="18"/>
          <w:szCs w:val="18"/>
        </w:rPr>
        <w:t>可以</w:t>
      </w:r>
      <w:r w:rsidR="00003A6C" w:rsidRPr="00EE0C9A">
        <w:rPr>
          <w:rFonts w:ascii="Times New Roman" w:eastAsia="楷体" w:hAnsi="楷体"/>
          <w:sz w:val="18"/>
          <w:szCs w:val="18"/>
        </w:rPr>
        <w:t>有效地</w:t>
      </w:r>
      <w:r w:rsidR="00191BF6">
        <w:rPr>
          <w:rFonts w:ascii="Times New Roman" w:eastAsia="楷体" w:hAnsi="楷体"/>
          <w:sz w:val="18"/>
          <w:szCs w:val="18"/>
        </w:rPr>
        <w:t>保护</w:t>
      </w:r>
      <w:r w:rsidR="00191BF6">
        <w:rPr>
          <w:rFonts w:ascii="Times New Roman" w:eastAsia="楷体" w:hAnsi="楷体" w:hint="eastAsia"/>
          <w:sz w:val="18"/>
          <w:szCs w:val="18"/>
        </w:rPr>
        <w:t>基于单一触发条件的</w:t>
      </w:r>
      <w:r w:rsidR="00003A6C" w:rsidRPr="00EE0C9A">
        <w:rPr>
          <w:rFonts w:ascii="Times New Roman" w:eastAsia="楷体" w:hAnsi="楷体"/>
          <w:sz w:val="18"/>
          <w:szCs w:val="18"/>
        </w:rPr>
        <w:t>路径分支</w:t>
      </w:r>
      <w:r w:rsidR="00003A6C">
        <w:rPr>
          <w:rFonts w:ascii="Times New Roman" w:eastAsia="楷体" w:hAnsi="楷体" w:hint="eastAsia"/>
          <w:sz w:val="18"/>
          <w:szCs w:val="18"/>
        </w:rPr>
        <w:t>信息</w:t>
      </w:r>
      <w:r w:rsidR="00003A6C">
        <w:rPr>
          <w:rFonts w:ascii="Times New Roman" w:eastAsia="楷体" w:hAnsi="Times New Roman" w:hint="eastAsia"/>
          <w:sz w:val="18"/>
          <w:szCs w:val="18"/>
        </w:rPr>
        <w:t>，</w:t>
      </w:r>
      <w:r w:rsidR="00003A6C" w:rsidRPr="00EE0C9A">
        <w:rPr>
          <w:rFonts w:ascii="Times New Roman" w:eastAsia="楷体" w:hAnsi="楷体"/>
          <w:sz w:val="18"/>
          <w:szCs w:val="18"/>
        </w:rPr>
        <w:t>但是</w:t>
      </w:r>
      <w:r w:rsidR="00103EEB">
        <w:rPr>
          <w:rFonts w:ascii="Times New Roman" w:eastAsia="楷体" w:hAnsi="楷体" w:hint="eastAsia"/>
          <w:sz w:val="18"/>
          <w:szCs w:val="18"/>
        </w:rPr>
        <w:t>单向函数不具有保序性，</w:t>
      </w:r>
      <w:r w:rsidR="00354E0A">
        <w:rPr>
          <w:rFonts w:ascii="Times New Roman" w:eastAsia="楷体" w:hAnsi="楷体" w:hint="eastAsia"/>
          <w:sz w:val="18"/>
          <w:szCs w:val="18"/>
        </w:rPr>
        <w:t>难以</w:t>
      </w:r>
      <w:r w:rsidR="00103EEB">
        <w:rPr>
          <w:rFonts w:ascii="Times New Roman" w:eastAsia="楷体" w:hAnsi="楷体" w:hint="eastAsia"/>
          <w:sz w:val="18"/>
          <w:szCs w:val="18"/>
        </w:rPr>
        <w:t>保护基于上下边界</w:t>
      </w:r>
      <w:r w:rsidR="00191BF6">
        <w:rPr>
          <w:rFonts w:ascii="Times New Roman" w:eastAsia="楷体" w:hAnsi="楷体" w:hint="eastAsia"/>
          <w:sz w:val="18"/>
          <w:szCs w:val="18"/>
        </w:rPr>
        <w:t>判断</w:t>
      </w:r>
      <w:r w:rsidR="00103EEB">
        <w:rPr>
          <w:rFonts w:ascii="Times New Roman" w:eastAsia="楷体" w:hAnsi="楷体" w:hint="eastAsia"/>
          <w:sz w:val="18"/>
          <w:szCs w:val="18"/>
        </w:rPr>
        <w:t>的路径分支信息</w:t>
      </w:r>
      <w:r w:rsidR="00003A6C" w:rsidRPr="00EE0C9A">
        <w:rPr>
          <w:rFonts w:ascii="Times New Roman" w:eastAsia="楷体" w:hAnsi="楷体"/>
          <w:sz w:val="18"/>
          <w:szCs w:val="18"/>
        </w:rPr>
        <w:t>。</w:t>
      </w:r>
      <w:r w:rsidR="009F4146">
        <w:rPr>
          <w:rFonts w:ascii="Times New Roman" w:eastAsia="楷体" w:hAnsi="楷体" w:hint="eastAsia"/>
          <w:sz w:val="18"/>
          <w:szCs w:val="18"/>
        </w:rPr>
        <w:t>本文</w:t>
      </w:r>
      <w:r w:rsidR="00E64D9D" w:rsidRPr="00EE0C9A">
        <w:rPr>
          <w:rFonts w:ascii="Times New Roman" w:eastAsia="楷体" w:hAnsi="楷体"/>
          <w:sz w:val="18"/>
          <w:szCs w:val="18"/>
        </w:rPr>
        <w:t>将单向函数与保留前缀算法相结合提出了</w:t>
      </w:r>
      <w:r w:rsidR="0046114F" w:rsidRPr="00EE0C9A">
        <w:rPr>
          <w:rFonts w:ascii="Times New Roman" w:eastAsia="楷体" w:hAnsi="楷体"/>
          <w:sz w:val="18"/>
          <w:szCs w:val="18"/>
        </w:rPr>
        <w:t>单向</w:t>
      </w:r>
      <w:r w:rsidR="00B95306" w:rsidRPr="00EE0C9A">
        <w:rPr>
          <w:rFonts w:ascii="Times New Roman" w:eastAsia="楷体" w:hAnsi="楷体"/>
          <w:sz w:val="18"/>
          <w:szCs w:val="18"/>
        </w:rPr>
        <w:t>保留前缀算法，</w:t>
      </w:r>
      <w:r w:rsidR="00E64D9D" w:rsidRPr="00EE0C9A">
        <w:rPr>
          <w:rFonts w:ascii="Times New Roman" w:eastAsia="楷体" w:hAnsi="楷体"/>
          <w:sz w:val="18"/>
          <w:szCs w:val="18"/>
        </w:rPr>
        <w:t>扩展了单向函数在软件保护中的应用范围</w:t>
      </w:r>
      <w:r w:rsidR="00352AE8" w:rsidRPr="00EE0C9A">
        <w:rPr>
          <w:rFonts w:ascii="Times New Roman" w:eastAsia="楷体" w:hAnsi="楷体"/>
          <w:sz w:val="18"/>
          <w:szCs w:val="18"/>
        </w:rPr>
        <w:t>，</w:t>
      </w:r>
      <w:r w:rsidR="008F07EB">
        <w:rPr>
          <w:rFonts w:ascii="Times New Roman" w:eastAsia="楷体" w:hAnsi="楷体" w:hint="eastAsia"/>
          <w:sz w:val="18"/>
          <w:szCs w:val="18"/>
        </w:rPr>
        <w:t>讨论</w:t>
      </w:r>
      <w:r w:rsidR="00E64D9D" w:rsidRPr="00EE0C9A">
        <w:rPr>
          <w:rFonts w:ascii="Times New Roman" w:eastAsia="楷体" w:hAnsi="楷体"/>
          <w:sz w:val="18"/>
          <w:szCs w:val="18"/>
        </w:rPr>
        <w:t>了单向保留前缀算法用于软件路径混淆的可行性和安全性</w:t>
      </w:r>
      <w:r w:rsidR="00220347">
        <w:rPr>
          <w:rFonts w:ascii="Times New Roman" w:eastAsia="楷体" w:hAnsi="Times New Roman" w:hint="eastAsia"/>
          <w:sz w:val="18"/>
          <w:szCs w:val="18"/>
        </w:rPr>
        <w:t>，</w:t>
      </w:r>
      <w:r w:rsidR="00354E0A">
        <w:rPr>
          <w:rFonts w:ascii="Times New Roman" w:eastAsia="楷体" w:hAnsi="楷体" w:hint="eastAsia"/>
          <w:sz w:val="18"/>
          <w:szCs w:val="18"/>
        </w:rPr>
        <w:t>将</w:t>
      </w:r>
      <w:r w:rsidR="00352AE8" w:rsidRPr="00EE0C9A">
        <w:rPr>
          <w:rFonts w:ascii="Times New Roman" w:eastAsia="楷体" w:hAnsi="楷体"/>
          <w:sz w:val="18"/>
          <w:szCs w:val="18"/>
        </w:rPr>
        <w:t>攻击者</w:t>
      </w:r>
      <w:r w:rsidR="00354E0A">
        <w:rPr>
          <w:rFonts w:ascii="Times New Roman" w:eastAsia="楷体" w:hAnsi="楷体" w:hint="eastAsia"/>
          <w:sz w:val="18"/>
          <w:szCs w:val="18"/>
        </w:rPr>
        <w:t>利用</w:t>
      </w:r>
      <w:r w:rsidR="00E64D9D" w:rsidRPr="00EE0C9A">
        <w:rPr>
          <w:rFonts w:ascii="Times New Roman" w:eastAsia="楷体" w:hAnsi="楷体"/>
          <w:sz w:val="18"/>
          <w:szCs w:val="18"/>
        </w:rPr>
        <w:t>软件路径</w:t>
      </w:r>
      <w:r w:rsidR="00354E0A">
        <w:rPr>
          <w:rFonts w:ascii="Times New Roman" w:eastAsia="楷体" w:hAnsi="楷体" w:hint="eastAsia"/>
          <w:sz w:val="18"/>
          <w:szCs w:val="18"/>
        </w:rPr>
        <w:t>分支</w:t>
      </w:r>
      <w:r w:rsidR="00E64D9D" w:rsidRPr="00EE0C9A">
        <w:rPr>
          <w:rFonts w:ascii="Times New Roman" w:eastAsia="楷体" w:hAnsi="楷体"/>
          <w:sz w:val="18"/>
          <w:szCs w:val="18"/>
        </w:rPr>
        <w:t>信息泄露问题</w:t>
      </w:r>
      <w:r w:rsidR="00354E0A">
        <w:rPr>
          <w:rFonts w:ascii="Times New Roman" w:eastAsia="楷体" w:hAnsi="楷体" w:hint="eastAsia"/>
          <w:sz w:val="18"/>
          <w:szCs w:val="18"/>
        </w:rPr>
        <w:t>进行攻击</w:t>
      </w:r>
      <w:r w:rsidR="00E64D9D" w:rsidRPr="00EE0C9A">
        <w:rPr>
          <w:rFonts w:ascii="Times New Roman" w:eastAsia="楷体" w:hAnsi="楷体"/>
          <w:sz w:val="18"/>
          <w:szCs w:val="18"/>
        </w:rPr>
        <w:t>的难度等价到逆向计算单向函数的难度</w:t>
      </w:r>
      <w:r w:rsidR="00294EFC" w:rsidRPr="00EE0C9A">
        <w:rPr>
          <w:rFonts w:ascii="Times New Roman" w:eastAsia="楷体" w:hAnsi="楷体"/>
          <w:sz w:val="18"/>
          <w:szCs w:val="18"/>
        </w:rPr>
        <w:t>。</w:t>
      </w:r>
      <w:r w:rsidR="008002A3">
        <w:rPr>
          <w:rFonts w:ascii="Times New Roman" w:eastAsia="楷体" w:hAnsi="楷体" w:hint="eastAsia"/>
          <w:sz w:val="18"/>
          <w:szCs w:val="18"/>
        </w:rPr>
        <w:t>实</w:t>
      </w:r>
      <w:r w:rsidR="00FF2A85" w:rsidRPr="00EE0C9A">
        <w:rPr>
          <w:rFonts w:ascii="Times New Roman" w:eastAsia="楷体" w:hAnsi="楷体"/>
          <w:sz w:val="18"/>
          <w:szCs w:val="18"/>
        </w:rPr>
        <w:t>验结果表明该</w:t>
      </w:r>
      <w:r w:rsidR="00E64D9D" w:rsidRPr="00EE0C9A">
        <w:rPr>
          <w:rFonts w:ascii="Times New Roman" w:eastAsia="楷体" w:hAnsi="楷体"/>
          <w:sz w:val="18"/>
          <w:szCs w:val="18"/>
        </w:rPr>
        <w:t>混淆技术</w:t>
      </w:r>
      <w:r w:rsidR="00FF2A85" w:rsidRPr="00EE0C9A">
        <w:rPr>
          <w:rFonts w:ascii="Times New Roman" w:eastAsia="楷体" w:hAnsi="楷体"/>
          <w:sz w:val="18"/>
          <w:szCs w:val="18"/>
        </w:rPr>
        <w:t>能有效保护</w:t>
      </w:r>
      <w:r w:rsidR="00354E0A">
        <w:rPr>
          <w:rFonts w:ascii="Times New Roman" w:eastAsia="楷体" w:hAnsi="楷体" w:hint="eastAsia"/>
          <w:sz w:val="18"/>
          <w:szCs w:val="18"/>
        </w:rPr>
        <w:t>各种</w:t>
      </w:r>
      <w:r w:rsidR="00FF2A85" w:rsidRPr="00EE0C9A">
        <w:rPr>
          <w:rFonts w:ascii="Times New Roman" w:eastAsia="楷体" w:hAnsi="楷体"/>
          <w:sz w:val="18"/>
          <w:szCs w:val="18"/>
        </w:rPr>
        <w:t>路径</w:t>
      </w:r>
      <w:r w:rsidR="00354E0A">
        <w:rPr>
          <w:rFonts w:ascii="Times New Roman" w:eastAsia="楷体" w:hAnsi="楷体" w:hint="eastAsia"/>
          <w:sz w:val="18"/>
          <w:szCs w:val="18"/>
        </w:rPr>
        <w:t>分支</w:t>
      </w:r>
      <w:r w:rsidR="00354E0A">
        <w:rPr>
          <w:rFonts w:ascii="Times New Roman" w:eastAsia="楷体" w:hAnsi="楷体"/>
          <w:sz w:val="18"/>
          <w:szCs w:val="18"/>
        </w:rPr>
        <w:t>信息，</w:t>
      </w:r>
      <w:r w:rsidR="00354E0A">
        <w:rPr>
          <w:rFonts w:ascii="Times New Roman" w:eastAsia="楷体" w:hAnsi="楷体" w:hint="eastAsia"/>
          <w:sz w:val="18"/>
          <w:szCs w:val="18"/>
        </w:rPr>
        <w:t>额外</w:t>
      </w:r>
      <w:r w:rsidR="00FF2A85" w:rsidRPr="00EE0C9A">
        <w:rPr>
          <w:rFonts w:ascii="Times New Roman" w:eastAsia="楷体" w:hAnsi="楷体"/>
          <w:sz w:val="18"/>
          <w:szCs w:val="18"/>
        </w:rPr>
        <w:t>时间开销和空间开销</w:t>
      </w:r>
      <w:r w:rsidR="00E64D9D" w:rsidRPr="00EE0C9A">
        <w:rPr>
          <w:rFonts w:ascii="Times New Roman" w:eastAsia="楷体" w:hAnsi="楷体"/>
          <w:sz w:val="18"/>
          <w:szCs w:val="18"/>
        </w:rPr>
        <w:t>有限</w:t>
      </w:r>
      <w:r w:rsidR="00DB7BEA">
        <w:rPr>
          <w:rFonts w:ascii="Times New Roman" w:eastAsia="楷体" w:hAnsi="Times New Roman" w:hint="eastAsia"/>
          <w:sz w:val="18"/>
          <w:szCs w:val="18"/>
        </w:rPr>
        <w:t>，</w:t>
      </w:r>
      <w:r w:rsidR="00E64D9D" w:rsidRPr="00EE0C9A">
        <w:rPr>
          <w:rFonts w:ascii="Times New Roman" w:eastAsia="楷体" w:hAnsi="楷体"/>
          <w:sz w:val="18"/>
          <w:szCs w:val="18"/>
        </w:rPr>
        <w:t>具有实用性</w:t>
      </w:r>
      <w:r w:rsidR="00FF2A85" w:rsidRPr="00EE0C9A">
        <w:rPr>
          <w:rFonts w:ascii="Times New Roman" w:eastAsia="楷体" w:hAnsi="楷体"/>
          <w:sz w:val="18"/>
          <w:szCs w:val="18"/>
        </w:rPr>
        <w:t>。</w:t>
      </w:r>
      <w:bookmarkEnd w:id="2"/>
      <w:bookmarkEnd w:id="3"/>
    </w:p>
    <w:p w:rsidR="006E1444" w:rsidRPr="00EE0C9A" w:rsidRDefault="006E1444" w:rsidP="000C3E71">
      <w:pPr>
        <w:spacing w:line="360" w:lineRule="auto"/>
        <w:ind w:firstLineChars="200" w:firstLine="361"/>
        <w:jc w:val="both"/>
        <w:rPr>
          <w:rFonts w:ascii="Times New Roman" w:eastAsia="楷体_GB2312" w:hAnsi="Times New Roman"/>
          <w:sz w:val="18"/>
          <w:szCs w:val="18"/>
        </w:rPr>
      </w:pPr>
      <w:r w:rsidRPr="00EE0C9A">
        <w:rPr>
          <w:rFonts w:ascii="Times New Roman" w:eastAsia="黑体" w:hAnsi="Times New Roman"/>
          <w:b/>
          <w:sz w:val="18"/>
          <w:szCs w:val="18"/>
        </w:rPr>
        <w:t>关键字：</w:t>
      </w:r>
      <w:r w:rsidR="00885D36" w:rsidRPr="00EE0C9A">
        <w:rPr>
          <w:rFonts w:ascii="Times New Roman" w:eastAsia="楷体_GB2312" w:hAnsi="Times New Roman"/>
          <w:sz w:val="18"/>
          <w:szCs w:val="18"/>
        </w:rPr>
        <w:t>软件</w:t>
      </w:r>
      <w:r w:rsidR="00000AF4">
        <w:rPr>
          <w:rFonts w:ascii="Times New Roman" w:eastAsia="楷体_GB2312" w:hAnsi="Times New Roman" w:hint="eastAsia"/>
          <w:sz w:val="18"/>
          <w:szCs w:val="18"/>
        </w:rPr>
        <w:t>知识产权</w:t>
      </w:r>
      <w:r w:rsidR="00885D36" w:rsidRPr="00EE0C9A">
        <w:rPr>
          <w:rFonts w:ascii="Times New Roman" w:eastAsia="楷体_GB2312" w:hAnsi="Times New Roman"/>
          <w:sz w:val="18"/>
          <w:szCs w:val="18"/>
        </w:rPr>
        <w:t>保护</w:t>
      </w:r>
      <w:r w:rsidR="006A31BE" w:rsidRPr="00EE0C9A">
        <w:rPr>
          <w:rFonts w:ascii="Times New Roman" w:eastAsia="楷体_GB2312" w:hAnsi="Times New Roman"/>
          <w:sz w:val="18"/>
          <w:szCs w:val="18"/>
        </w:rPr>
        <w:t>；</w:t>
      </w:r>
      <w:r w:rsidR="00C949A5" w:rsidRPr="00EE0C9A">
        <w:rPr>
          <w:rFonts w:ascii="Times New Roman" w:eastAsia="楷体_GB2312" w:hAnsi="Times New Roman"/>
          <w:sz w:val="18"/>
          <w:szCs w:val="18"/>
        </w:rPr>
        <w:t>路径</w:t>
      </w:r>
      <w:r w:rsidR="008F27D3">
        <w:rPr>
          <w:rFonts w:ascii="Times New Roman" w:eastAsia="楷体_GB2312" w:hAnsi="Times New Roman" w:hint="eastAsia"/>
          <w:sz w:val="18"/>
          <w:szCs w:val="18"/>
        </w:rPr>
        <w:t>分支</w:t>
      </w:r>
      <w:r w:rsidR="006D04A0" w:rsidRPr="00EE0C9A">
        <w:rPr>
          <w:rFonts w:ascii="Times New Roman" w:eastAsia="楷体_GB2312" w:hAnsi="Times New Roman"/>
          <w:sz w:val="18"/>
          <w:szCs w:val="18"/>
        </w:rPr>
        <w:t>信息泄露</w:t>
      </w:r>
      <w:r w:rsidR="0086399D" w:rsidRPr="00EE0C9A">
        <w:rPr>
          <w:rFonts w:ascii="Times New Roman" w:eastAsia="楷体_GB2312" w:hAnsi="Times New Roman"/>
          <w:sz w:val="18"/>
          <w:szCs w:val="18"/>
        </w:rPr>
        <w:t>；</w:t>
      </w:r>
      <w:r w:rsidR="0015679B" w:rsidRPr="00EE0C9A">
        <w:rPr>
          <w:rFonts w:ascii="Times New Roman" w:eastAsia="楷体_GB2312" w:hAnsi="Times New Roman"/>
          <w:sz w:val="18"/>
          <w:szCs w:val="18"/>
        </w:rPr>
        <w:t>路径</w:t>
      </w:r>
      <w:r w:rsidR="00A8732E" w:rsidRPr="00EE0C9A">
        <w:rPr>
          <w:rFonts w:ascii="Times New Roman" w:eastAsia="楷体_GB2312" w:hAnsi="Times New Roman"/>
          <w:sz w:val="18"/>
          <w:szCs w:val="18"/>
        </w:rPr>
        <w:t>混淆</w:t>
      </w:r>
      <w:r w:rsidR="0086399D" w:rsidRPr="00EE0C9A">
        <w:rPr>
          <w:rFonts w:ascii="Times New Roman" w:eastAsia="楷体_GB2312" w:hAnsi="Times New Roman"/>
          <w:sz w:val="18"/>
          <w:szCs w:val="18"/>
        </w:rPr>
        <w:t>；</w:t>
      </w:r>
      <w:r w:rsidR="00A8732E" w:rsidRPr="00EE0C9A">
        <w:rPr>
          <w:rFonts w:ascii="Times New Roman" w:eastAsia="楷体_GB2312" w:hAnsi="Times New Roman"/>
          <w:sz w:val="18"/>
          <w:szCs w:val="18"/>
        </w:rPr>
        <w:t>保留前缀加密</w:t>
      </w:r>
    </w:p>
    <w:p w:rsidR="00745851" w:rsidRPr="00EE0C9A" w:rsidRDefault="00745851" w:rsidP="000C3E71">
      <w:pPr>
        <w:spacing w:line="360" w:lineRule="auto"/>
        <w:ind w:firstLineChars="235" w:firstLine="423"/>
        <w:jc w:val="both"/>
        <w:rPr>
          <w:rFonts w:ascii="Times New Roman" w:eastAsia="黑体" w:hAnsi="Times New Roman"/>
          <w:b/>
          <w:sz w:val="18"/>
          <w:szCs w:val="18"/>
        </w:rPr>
      </w:pPr>
      <w:r w:rsidRPr="00EE0C9A">
        <w:rPr>
          <w:rFonts w:ascii="Times New Roman" w:eastAsia="黑体" w:hAnsi="黑体"/>
          <w:sz w:val="18"/>
          <w:szCs w:val="18"/>
        </w:rPr>
        <w:t>中图分类号</w:t>
      </w:r>
      <w:r w:rsidRPr="00EE0C9A">
        <w:rPr>
          <w:rFonts w:ascii="Times New Roman" w:eastAsia="黑体" w:hAnsi="Times New Roman"/>
          <w:sz w:val="18"/>
          <w:szCs w:val="18"/>
        </w:rPr>
        <w:t>:</w:t>
      </w:r>
      <w:r w:rsidRPr="00EE0C9A">
        <w:rPr>
          <w:rFonts w:ascii="Times New Roman" w:eastAsia="楷体" w:hAnsi="Times New Roman"/>
          <w:sz w:val="18"/>
          <w:szCs w:val="18"/>
        </w:rPr>
        <w:t xml:space="preserve"> </w:t>
      </w:r>
      <w:r w:rsidRPr="00EE0C9A">
        <w:rPr>
          <w:rFonts w:ascii="Times New Roman" w:eastAsia="黑体" w:hAnsi="Times New Roman"/>
          <w:b/>
          <w:sz w:val="18"/>
          <w:szCs w:val="18"/>
        </w:rPr>
        <w:t>TP393</w:t>
      </w:r>
      <w:r w:rsidRPr="00EE0C9A">
        <w:rPr>
          <w:rFonts w:ascii="Times New Roman" w:eastAsia="黑体" w:hAnsi="Times New Roman"/>
          <w:sz w:val="18"/>
          <w:szCs w:val="18"/>
        </w:rPr>
        <w:t xml:space="preserve">    </w:t>
      </w:r>
      <w:r w:rsidRPr="00EE0C9A">
        <w:rPr>
          <w:rFonts w:ascii="Times New Roman" w:eastAsia="黑体" w:hAnsi="黑体"/>
          <w:sz w:val="18"/>
          <w:szCs w:val="18"/>
        </w:rPr>
        <w:t>文献标志码</w:t>
      </w:r>
      <w:r w:rsidR="000C3E71" w:rsidRPr="00EE0C9A">
        <w:rPr>
          <w:rFonts w:ascii="Times New Roman" w:eastAsia="黑体" w:hAnsi="Times New Roman"/>
          <w:sz w:val="18"/>
          <w:szCs w:val="18"/>
        </w:rPr>
        <w:t>:</w:t>
      </w:r>
      <w:r w:rsidRPr="00EE0C9A">
        <w:rPr>
          <w:rFonts w:ascii="Times New Roman" w:eastAsia="黑体" w:hAnsi="Times New Roman"/>
          <w:sz w:val="18"/>
          <w:szCs w:val="18"/>
        </w:rPr>
        <w:t xml:space="preserve"> </w:t>
      </w:r>
      <w:r w:rsidRPr="00EE0C9A">
        <w:rPr>
          <w:rFonts w:ascii="Times New Roman" w:eastAsia="黑体" w:hAnsi="Times New Roman"/>
          <w:b/>
          <w:sz w:val="18"/>
          <w:szCs w:val="18"/>
        </w:rPr>
        <w:t>A</w:t>
      </w:r>
    </w:p>
    <w:p w:rsidR="000823A4" w:rsidRPr="00EE0C9A" w:rsidRDefault="000823A4" w:rsidP="00B56C0A">
      <w:pPr>
        <w:pStyle w:val="a7"/>
        <w:spacing w:beforeLines="50" w:before="163" w:after="0"/>
        <w:rPr>
          <w:rFonts w:ascii="Times New Roman" w:hAnsi="Times New Roman"/>
          <w:sz w:val="44"/>
          <w:szCs w:val="44"/>
        </w:rPr>
      </w:pPr>
      <w:r w:rsidRPr="00EE0C9A">
        <w:rPr>
          <w:rFonts w:ascii="Times New Roman" w:hAnsi="Times New Roman"/>
          <w:sz w:val="44"/>
          <w:szCs w:val="44"/>
        </w:rPr>
        <w:t>Branch Obfuscation Using One-Way Prefix Preserving Encryption</w:t>
      </w:r>
    </w:p>
    <w:p w:rsidR="00EF4BEC" w:rsidRPr="00EE0C9A" w:rsidRDefault="00503E29" w:rsidP="00B56C0A">
      <w:pPr>
        <w:spacing w:beforeLines="50" w:before="163"/>
        <w:jc w:val="center"/>
        <w:rPr>
          <w:rFonts w:ascii="Times New Roman" w:hAnsi="Times New Roman"/>
          <w:sz w:val="28"/>
          <w:szCs w:val="28"/>
        </w:rPr>
      </w:pPr>
      <w:r w:rsidRPr="00EE0C9A">
        <w:rPr>
          <w:rFonts w:ascii="Times New Roman" w:hAnsi="Times New Roman"/>
          <w:sz w:val="28"/>
          <w:szCs w:val="28"/>
        </w:rPr>
        <w:t xml:space="preserve">WANG </w:t>
      </w:r>
      <w:proofErr w:type="spellStart"/>
      <w:r w:rsidRPr="00EE0C9A">
        <w:rPr>
          <w:rFonts w:ascii="Times New Roman" w:hAnsi="Times New Roman"/>
          <w:sz w:val="28"/>
          <w:szCs w:val="28"/>
        </w:rPr>
        <w:t>Zhi</w:t>
      </w:r>
      <w:proofErr w:type="spellEnd"/>
      <w:r w:rsidRPr="00EE0C9A">
        <w:rPr>
          <w:rFonts w:ascii="Times New Roman" w:hAnsi="Times New Roman"/>
          <w:sz w:val="28"/>
          <w:szCs w:val="28"/>
        </w:rPr>
        <w:t>, JIA Chun</w:t>
      </w:r>
      <w:r w:rsidR="00155101">
        <w:rPr>
          <w:rFonts w:ascii="Times New Roman" w:hAnsi="Times New Roman" w:hint="eastAsia"/>
          <w:sz w:val="28"/>
          <w:szCs w:val="28"/>
        </w:rPr>
        <w:t>-</w:t>
      </w:r>
      <w:proofErr w:type="spellStart"/>
      <w:r w:rsidRPr="00EE0C9A">
        <w:rPr>
          <w:rFonts w:ascii="Times New Roman" w:hAnsi="Times New Roman"/>
          <w:sz w:val="28"/>
          <w:szCs w:val="28"/>
        </w:rPr>
        <w:t>fu</w:t>
      </w:r>
      <w:proofErr w:type="spellEnd"/>
      <w:r w:rsidRPr="00EE0C9A">
        <w:rPr>
          <w:rFonts w:ascii="Times New Roman" w:hAnsi="Times New Roman"/>
          <w:sz w:val="28"/>
          <w:szCs w:val="28"/>
        </w:rPr>
        <w:t xml:space="preserve">, </w:t>
      </w:r>
      <w:r w:rsidR="00815574">
        <w:rPr>
          <w:rFonts w:ascii="Times New Roman" w:hAnsi="Times New Roman" w:hint="eastAsia"/>
          <w:sz w:val="28"/>
          <w:szCs w:val="28"/>
        </w:rPr>
        <w:t>LIU Wei</w:t>
      </w:r>
      <w:r w:rsidR="00B92B63">
        <w:rPr>
          <w:rFonts w:ascii="Times New Roman" w:hAnsi="Times New Roman" w:hint="eastAsia"/>
          <w:sz w:val="28"/>
          <w:szCs w:val="28"/>
        </w:rPr>
        <w:t>-</w:t>
      </w:r>
      <w:proofErr w:type="spellStart"/>
      <w:r w:rsidR="00815574">
        <w:rPr>
          <w:rFonts w:ascii="Times New Roman" w:hAnsi="Times New Roman" w:hint="eastAsia"/>
          <w:sz w:val="28"/>
          <w:szCs w:val="28"/>
        </w:rPr>
        <w:t>jie</w:t>
      </w:r>
      <w:proofErr w:type="spellEnd"/>
      <w:r w:rsidR="00815574">
        <w:rPr>
          <w:rFonts w:ascii="Times New Roman" w:hAnsi="Times New Roman" w:hint="eastAsia"/>
          <w:sz w:val="28"/>
          <w:szCs w:val="28"/>
        </w:rPr>
        <w:t>, WANG Xiao</w:t>
      </w:r>
      <w:r w:rsidR="00B92B63">
        <w:rPr>
          <w:rFonts w:ascii="Times New Roman" w:hAnsi="Times New Roman" w:hint="eastAsia"/>
          <w:sz w:val="28"/>
          <w:szCs w:val="28"/>
        </w:rPr>
        <w:t>-</w:t>
      </w:r>
      <w:proofErr w:type="spellStart"/>
      <w:r w:rsidR="00815574">
        <w:rPr>
          <w:rFonts w:ascii="Times New Roman" w:hAnsi="Times New Roman" w:hint="eastAsia"/>
          <w:sz w:val="28"/>
          <w:szCs w:val="28"/>
        </w:rPr>
        <w:t>chu</w:t>
      </w:r>
      <w:proofErr w:type="spellEnd"/>
    </w:p>
    <w:p w:rsidR="00FF70E3" w:rsidRPr="00EE0C9A" w:rsidRDefault="00FF70E3" w:rsidP="00B56C0A">
      <w:pPr>
        <w:spacing w:afterLines="50" w:after="163"/>
        <w:jc w:val="center"/>
        <w:rPr>
          <w:rFonts w:ascii="Times New Roman" w:hAnsi="Times New Roman"/>
          <w:sz w:val="21"/>
          <w:szCs w:val="21"/>
        </w:rPr>
      </w:pPr>
      <w:r w:rsidRPr="00EE0C9A">
        <w:rPr>
          <w:rFonts w:ascii="Times New Roman" w:hAnsi="Times New Roman"/>
          <w:sz w:val="21"/>
          <w:szCs w:val="21"/>
        </w:rPr>
        <w:t xml:space="preserve">(College of Information Technical Science, </w:t>
      </w:r>
      <w:proofErr w:type="spellStart"/>
      <w:r w:rsidRPr="00EE0C9A">
        <w:rPr>
          <w:rFonts w:ascii="Times New Roman" w:hAnsi="Times New Roman"/>
          <w:sz w:val="21"/>
          <w:szCs w:val="21"/>
        </w:rPr>
        <w:t>Nankai</w:t>
      </w:r>
      <w:proofErr w:type="spellEnd"/>
      <w:r w:rsidRPr="00EE0C9A">
        <w:rPr>
          <w:rFonts w:ascii="Times New Roman" w:hAnsi="Times New Roman"/>
          <w:sz w:val="21"/>
          <w:szCs w:val="21"/>
        </w:rPr>
        <w:t xml:space="preserve"> University, Tianjin 300071, China)</w:t>
      </w:r>
    </w:p>
    <w:p w:rsidR="000823A4" w:rsidRPr="00EE0C9A" w:rsidRDefault="000823A4" w:rsidP="004963B0">
      <w:pPr>
        <w:jc w:val="both"/>
        <w:rPr>
          <w:rStyle w:val="hps"/>
          <w:rFonts w:ascii="Times New Roman" w:eastAsiaTheme="minorEastAsia" w:hAnsi="Times New Roman"/>
          <w:color w:val="333333"/>
          <w:sz w:val="18"/>
          <w:szCs w:val="18"/>
        </w:rPr>
      </w:pPr>
      <w:r w:rsidRPr="00EE0C9A">
        <w:rPr>
          <w:rStyle w:val="hps"/>
          <w:rFonts w:ascii="Times New Roman" w:eastAsiaTheme="minorEastAsia" w:hAnsi="Times New Roman"/>
          <w:b/>
          <w:color w:val="333333"/>
          <w:sz w:val="18"/>
          <w:szCs w:val="18"/>
        </w:rPr>
        <w:t>Abstract</w:t>
      </w:r>
      <w:r w:rsidRPr="00EE0C9A">
        <w:rPr>
          <w:rStyle w:val="hps"/>
          <w:rFonts w:ascii="Times New Roman" w:eastAsiaTheme="minorEastAsia" w:hAnsi="Times New Roman"/>
          <w:b/>
          <w:color w:val="333333"/>
          <w:sz w:val="18"/>
          <w:szCs w:val="18"/>
        </w:rPr>
        <w:t>：</w:t>
      </w:r>
      <w:r w:rsidR="00676247" w:rsidRPr="00533F5C">
        <w:rPr>
          <w:rStyle w:val="hps"/>
          <w:rFonts w:ascii="Times New Roman" w:eastAsiaTheme="minorEastAsia" w:hAnsi="Times New Roman" w:hint="eastAsia"/>
          <w:color w:val="333333"/>
          <w:sz w:val="18"/>
          <w:szCs w:val="18"/>
        </w:rPr>
        <w:t>At run time, a large number of software branching information is leaked</w:t>
      </w:r>
      <w:r w:rsidR="00533F5C">
        <w:rPr>
          <w:rStyle w:val="hps"/>
          <w:rFonts w:ascii="Times New Roman" w:eastAsiaTheme="minorEastAsia" w:hAnsi="Times New Roman" w:hint="eastAsia"/>
          <w:color w:val="333333"/>
          <w:sz w:val="18"/>
          <w:szCs w:val="18"/>
        </w:rPr>
        <w:t xml:space="preserve">. Branching information is the binary representation of the software internal logic. </w:t>
      </w:r>
      <w:r w:rsidRPr="00EE0C9A">
        <w:rPr>
          <w:rStyle w:val="hps"/>
          <w:rFonts w:ascii="Times New Roman" w:eastAsiaTheme="minorEastAsia" w:hAnsi="Times New Roman"/>
          <w:color w:val="333333"/>
          <w:sz w:val="18"/>
          <w:szCs w:val="18"/>
        </w:rPr>
        <w:t xml:space="preserve">In a malicious host environment, </w:t>
      </w:r>
      <w:r w:rsidR="005E2477" w:rsidRPr="00EE0C9A">
        <w:rPr>
          <w:rStyle w:val="apple-converted-space"/>
          <w:rFonts w:ascii="Times New Roman" w:eastAsiaTheme="minorEastAsia" w:hAnsi="Times New Roman"/>
          <w:color w:val="333333"/>
          <w:sz w:val="18"/>
          <w:szCs w:val="18"/>
        </w:rPr>
        <w:t>adversaries can</w:t>
      </w:r>
      <w:r w:rsidR="005E2477" w:rsidRPr="00EE0C9A">
        <w:rPr>
          <w:rStyle w:val="hps"/>
          <w:rFonts w:ascii="Times New Roman" w:eastAsiaTheme="minorEastAsia" w:hAnsi="Times New Roman"/>
          <w:color w:val="333333"/>
          <w:sz w:val="18"/>
          <w:szCs w:val="18"/>
        </w:rPr>
        <w:t xml:space="preserve"> </w:t>
      </w:r>
      <w:r w:rsidR="00533F5C">
        <w:rPr>
          <w:rStyle w:val="hps"/>
          <w:rFonts w:ascii="Times New Roman" w:eastAsiaTheme="minorEastAsia" w:hAnsi="Times New Roman" w:hint="eastAsia"/>
          <w:color w:val="333333"/>
          <w:sz w:val="18"/>
          <w:szCs w:val="18"/>
        </w:rPr>
        <w:t xml:space="preserve">dynamically </w:t>
      </w:r>
      <w:r w:rsidR="005E2477" w:rsidRPr="00EE0C9A">
        <w:rPr>
          <w:rFonts w:ascii="Times New Roman" w:eastAsiaTheme="minorEastAsia" w:hAnsi="Times New Roman"/>
          <w:sz w:val="18"/>
          <w:szCs w:val="18"/>
        </w:rPr>
        <w:t xml:space="preserve">collect the leaked </w:t>
      </w:r>
      <w:r w:rsidR="005E2477">
        <w:rPr>
          <w:rFonts w:ascii="Times New Roman" w:eastAsiaTheme="minorEastAsia" w:hAnsi="Times New Roman"/>
          <w:sz w:val="18"/>
          <w:szCs w:val="18"/>
        </w:rPr>
        <w:t>branch</w:t>
      </w:r>
      <w:r w:rsidR="00533F5C">
        <w:rPr>
          <w:rFonts w:ascii="Times New Roman" w:eastAsiaTheme="minorEastAsia" w:hAnsi="Times New Roman" w:hint="eastAsia"/>
          <w:sz w:val="18"/>
          <w:szCs w:val="18"/>
        </w:rPr>
        <w:t>ing</w:t>
      </w:r>
      <w:r w:rsidR="005E2477">
        <w:rPr>
          <w:rFonts w:ascii="Times New Roman" w:eastAsiaTheme="minorEastAsia" w:hAnsi="Times New Roman"/>
          <w:sz w:val="18"/>
          <w:szCs w:val="18"/>
        </w:rPr>
        <w:t xml:space="preserve"> </w:t>
      </w:r>
      <w:r w:rsidR="005E2477">
        <w:rPr>
          <w:rFonts w:ascii="Times New Roman" w:eastAsiaTheme="minorEastAsia" w:hAnsi="Times New Roman" w:hint="eastAsia"/>
          <w:sz w:val="18"/>
          <w:szCs w:val="18"/>
        </w:rPr>
        <w:t xml:space="preserve">information, and </w:t>
      </w:r>
      <w:r w:rsidR="00773069">
        <w:rPr>
          <w:rFonts w:ascii="Times New Roman" w:eastAsiaTheme="minorEastAsia" w:hAnsi="Times New Roman" w:hint="eastAsia"/>
          <w:sz w:val="18"/>
          <w:szCs w:val="18"/>
        </w:rPr>
        <w:t>use it for code reuse, software malicious t</w:t>
      </w:r>
      <w:r w:rsidR="00D809EB">
        <w:rPr>
          <w:rFonts w:ascii="Times New Roman" w:eastAsiaTheme="minorEastAsia" w:hAnsi="Times New Roman" w:hint="eastAsia"/>
          <w:sz w:val="18"/>
          <w:szCs w:val="18"/>
        </w:rPr>
        <w:t>ampering, software cracking,</w:t>
      </w:r>
      <w:r w:rsidR="00773069">
        <w:rPr>
          <w:rFonts w:ascii="Times New Roman" w:eastAsiaTheme="minorEastAsia" w:hAnsi="Times New Roman" w:hint="eastAsia"/>
          <w:sz w:val="18"/>
          <w:szCs w:val="18"/>
        </w:rPr>
        <w:t xml:space="preserve"> software piracy</w:t>
      </w:r>
      <w:r w:rsidR="00D809EB">
        <w:rPr>
          <w:rFonts w:ascii="Times New Roman" w:eastAsiaTheme="minorEastAsia" w:hAnsi="Times New Roman" w:hint="eastAsia"/>
          <w:sz w:val="18"/>
          <w:szCs w:val="18"/>
        </w:rPr>
        <w:t>, and so on</w:t>
      </w:r>
      <w:r w:rsidRPr="00EE0C9A">
        <w:rPr>
          <w:rStyle w:val="apple-converted-space"/>
          <w:rFonts w:ascii="Times New Roman" w:eastAsiaTheme="minorEastAsia" w:hAnsi="Times New Roman"/>
          <w:color w:val="333333"/>
          <w:sz w:val="18"/>
          <w:szCs w:val="18"/>
        </w:rPr>
        <w:t xml:space="preserve">, </w:t>
      </w:r>
      <w:r w:rsidRPr="00EE0C9A">
        <w:rPr>
          <w:rStyle w:val="hps"/>
          <w:rFonts w:ascii="Times New Roman" w:eastAsiaTheme="minorEastAsia" w:hAnsi="Times New Roman"/>
          <w:color w:val="333333"/>
          <w:sz w:val="18"/>
          <w:szCs w:val="18"/>
        </w:rPr>
        <w:t>which</w:t>
      </w:r>
      <w:r w:rsidR="00773069">
        <w:rPr>
          <w:rStyle w:val="hps"/>
          <w:rFonts w:ascii="Times New Roman" w:eastAsiaTheme="minorEastAsia" w:hAnsi="Times New Roman" w:hint="eastAsia"/>
          <w:color w:val="333333"/>
          <w:sz w:val="18"/>
          <w:szCs w:val="18"/>
        </w:rPr>
        <w:t xml:space="preserve"> posed</w:t>
      </w:r>
      <w:r w:rsidR="00570557" w:rsidRPr="00EE0C9A">
        <w:rPr>
          <w:rStyle w:val="hps"/>
          <w:rFonts w:ascii="Times New Roman" w:eastAsiaTheme="minorEastAsia" w:hAnsi="Times New Roman"/>
          <w:color w:val="333333"/>
          <w:sz w:val="18"/>
          <w:szCs w:val="18"/>
        </w:rPr>
        <w:t xml:space="preserve"> a significant</w:t>
      </w:r>
      <w:r w:rsidRPr="00EE0C9A">
        <w:rPr>
          <w:rStyle w:val="hps"/>
          <w:rFonts w:ascii="Times New Roman" w:eastAsiaTheme="minorEastAsia" w:hAnsi="Times New Roman"/>
          <w:color w:val="333333"/>
          <w:sz w:val="18"/>
          <w:szCs w:val="18"/>
        </w:rPr>
        <w:t xml:space="preserve"> threat to software intellectual property protection. </w:t>
      </w:r>
      <w:r w:rsidR="0040396B">
        <w:rPr>
          <w:rStyle w:val="hps"/>
          <w:rFonts w:ascii="Times New Roman" w:eastAsiaTheme="minorEastAsia" w:hAnsi="Times New Roman" w:hint="eastAsia"/>
          <w:color w:val="333333"/>
          <w:sz w:val="18"/>
          <w:szCs w:val="18"/>
        </w:rPr>
        <w:t xml:space="preserve">One-way </w:t>
      </w:r>
      <w:r w:rsidR="00FE7371">
        <w:rPr>
          <w:rStyle w:val="hps"/>
          <w:rFonts w:ascii="Times New Roman" w:eastAsiaTheme="minorEastAsia" w:hAnsi="Times New Roman" w:hint="eastAsia"/>
          <w:color w:val="333333"/>
          <w:sz w:val="18"/>
          <w:szCs w:val="18"/>
        </w:rPr>
        <w:t xml:space="preserve">hash </w:t>
      </w:r>
      <w:r w:rsidR="0040396B">
        <w:rPr>
          <w:rStyle w:val="hps"/>
          <w:rFonts w:ascii="Times New Roman" w:eastAsiaTheme="minorEastAsia" w:hAnsi="Times New Roman" w:hint="eastAsia"/>
          <w:color w:val="333333"/>
          <w:sz w:val="18"/>
          <w:szCs w:val="18"/>
        </w:rPr>
        <w:t xml:space="preserve">function can effectively safeguard </w:t>
      </w:r>
      <w:r w:rsidR="00FE7371">
        <w:rPr>
          <w:rStyle w:val="hps"/>
          <w:rFonts w:ascii="Times New Roman" w:eastAsiaTheme="minorEastAsia" w:hAnsi="Times New Roman" w:hint="eastAsia"/>
          <w:color w:val="333333"/>
          <w:sz w:val="18"/>
          <w:szCs w:val="18"/>
        </w:rPr>
        <w:t>equal branching conditions</w:t>
      </w:r>
      <w:r w:rsidR="0040396B">
        <w:rPr>
          <w:rStyle w:val="hps"/>
          <w:rFonts w:ascii="Times New Roman" w:eastAsiaTheme="minorEastAsia" w:hAnsi="Times New Roman" w:hint="eastAsia"/>
          <w:color w:val="333333"/>
          <w:sz w:val="18"/>
          <w:szCs w:val="18"/>
        </w:rPr>
        <w:t>, but it is not or</w:t>
      </w:r>
      <w:r w:rsidR="00B65E42">
        <w:rPr>
          <w:rStyle w:val="hps"/>
          <w:rFonts w:ascii="Times New Roman" w:eastAsiaTheme="minorEastAsia" w:hAnsi="Times New Roman" w:hint="eastAsia"/>
          <w:color w:val="333333"/>
          <w:sz w:val="18"/>
          <w:szCs w:val="18"/>
        </w:rPr>
        <w:t>der-preserving and can</w:t>
      </w:r>
      <w:r w:rsidR="00B65E42">
        <w:rPr>
          <w:rStyle w:val="hps"/>
          <w:rFonts w:ascii="Times New Roman" w:eastAsiaTheme="minorEastAsia" w:hAnsi="Times New Roman"/>
          <w:color w:val="333333"/>
          <w:sz w:val="18"/>
          <w:szCs w:val="18"/>
        </w:rPr>
        <w:t>’</w:t>
      </w:r>
      <w:r w:rsidR="00B65E42">
        <w:rPr>
          <w:rStyle w:val="hps"/>
          <w:rFonts w:ascii="Times New Roman" w:eastAsiaTheme="minorEastAsia" w:hAnsi="Times New Roman" w:hint="eastAsia"/>
          <w:color w:val="333333"/>
          <w:sz w:val="18"/>
          <w:szCs w:val="18"/>
        </w:rPr>
        <w:t xml:space="preserve">t be used to protect branching </w:t>
      </w:r>
      <w:r w:rsidR="003C00EA">
        <w:rPr>
          <w:rStyle w:val="hps"/>
          <w:rFonts w:ascii="Times New Roman" w:eastAsiaTheme="minorEastAsia" w:hAnsi="Times New Roman" w:hint="eastAsia"/>
          <w:color w:val="333333"/>
          <w:sz w:val="18"/>
          <w:szCs w:val="18"/>
        </w:rPr>
        <w:t>information containing</w:t>
      </w:r>
      <w:r w:rsidR="00B65E42">
        <w:rPr>
          <w:rStyle w:val="hps"/>
          <w:rFonts w:ascii="Times New Roman" w:eastAsiaTheme="minorEastAsia" w:hAnsi="Times New Roman" w:hint="eastAsia"/>
          <w:color w:val="333333"/>
          <w:sz w:val="18"/>
          <w:szCs w:val="18"/>
        </w:rPr>
        <w:t xml:space="preserve"> unequal </w:t>
      </w:r>
      <w:r w:rsidR="00F60B2F">
        <w:rPr>
          <w:rStyle w:val="hps"/>
          <w:rFonts w:ascii="Times New Roman" w:eastAsiaTheme="minorEastAsia" w:hAnsi="Times New Roman" w:hint="eastAsia"/>
          <w:color w:val="333333"/>
          <w:sz w:val="18"/>
          <w:szCs w:val="18"/>
        </w:rPr>
        <w:t xml:space="preserve">trigger </w:t>
      </w:r>
      <w:r w:rsidR="00B65E42">
        <w:rPr>
          <w:rStyle w:val="hps"/>
          <w:rFonts w:ascii="Times New Roman" w:eastAsiaTheme="minorEastAsia" w:hAnsi="Times New Roman" w:hint="eastAsia"/>
          <w:color w:val="333333"/>
          <w:sz w:val="18"/>
          <w:szCs w:val="18"/>
        </w:rPr>
        <w:t>conditions</w:t>
      </w:r>
      <w:r w:rsidR="0021687A">
        <w:rPr>
          <w:rStyle w:val="hps"/>
          <w:rFonts w:ascii="Times New Roman" w:eastAsiaTheme="minorEastAsia" w:hAnsi="Times New Roman" w:hint="eastAsia"/>
          <w:color w:val="333333"/>
          <w:sz w:val="18"/>
          <w:szCs w:val="18"/>
        </w:rPr>
        <w:t>, such as greater than or less tan</w:t>
      </w:r>
      <w:r w:rsidR="00B65E42">
        <w:rPr>
          <w:rStyle w:val="hps"/>
          <w:rFonts w:ascii="Times New Roman" w:eastAsiaTheme="minorEastAsia" w:hAnsi="Times New Roman" w:hint="eastAsia"/>
          <w:color w:val="333333"/>
          <w:sz w:val="18"/>
          <w:szCs w:val="18"/>
        </w:rPr>
        <w:t>.</w:t>
      </w:r>
      <w:r w:rsidR="008E2323">
        <w:rPr>
          <w:rStyle w:val="hps"/>
          <w:rFonts w:ascii="Times New Roman" w:eastAsiaTheme="minorEastAsia" w:hAnsi="Times New Roman" w:hint="eastAsia"/>
          <w:color w:val="333333"/>
          <w:sz w:val="18"/>
          <w:szCs w:val="18"/>
        </w:rPr>
        <w:t xml:space="preserve"> </w:t>
      </w:r>
      <w:r w:rsidR="00D7631E">
        <w:rPr>
          <w:rStyle w:val="hps"/>
          <w:rFonts w:ascii="Times New Roman" w:eastAsiaTheme="minorEastAsia" w:hAnsi="Times New Roman" w:hint="eastAsia"/>
          <w:color w:val="333333"/>
          <w:sz w:val="18"/>
          <w:szCs w:val="18"/>
        </w:rPr>
        <w:t>In t</w:t>
      </w:r>
      <w:r w:rsidR="009439FE">
        <w:rPr>
          <w:rStyle w:val="hps"/>
          <w:rFonts w:ascii="Times New Roman" w:eastAsiaTheme="minorEastAsia" w:hAnsi="Times New Roman"/>
          <w:color w:val="333333"/>
          <w:sz w:val="18"/>
          <w:szCs w:val="18"/>
        </w:rPr>
        <w:t>his paper</w:t>
      </w:r>
      <w:r w:rsidR="00D7631E">
        <w:rPr>
          <w:rStyle w:val="hps"/>
          <w:rFonts w:ascii="Times New Roman" w:eastAsiaTheme="minorEastAsia" w:hAnsi="Times New Roman" w:hint="eastAsia"/>
          <w:color w:val="333333"/>
          <w:sz w:val="18"/>
          <w:szCs w:val="18"/>
        </w:rPr>
        <w:t xml:space="preserve">, </w:t>
      </w:r>
      <w:r w:rsidRPr="00EE0C9A">
        <w:rPr>
          <w:rStyle w:val="hps"/>
          <w:rFonts w:ascii="Times New Roman" w:eastAsiaTheme="minorEastAsia" w:hAnsi="Times New Roman"/>
          <w:color w:val="333333"/>
          <w:sz w:val="18"/>
          <w:szCs w:val="18"/>
        </w:rPr>
        <w:t>a</w:t>
      </w:r>
      <w:r w:rsidRPr="00EE0C9A">
        <w:rPr>
          <w:rStyle w:val="apple-converted-space"/>
          <w:rFonts w:ascii="Times New Roman" w:eastAsiaTheme="minorEastAsia" w:hAnsi="Times New Roman"/>
          <w:color w:val="333333"/>
          <w:sz w:val="18"/>
          <w:szCs w:val="18"/>
        </w:rPr>
        <w:t> </w:t>
      </w:r>
      <w:r w:rsidR="008E2323">
        <w:rPr>
          <w:rStyle w:val="apple-converted-space"/>
          <w:rFonts w:ascii="Times New Roman" w:eastAsiaTheme="minorEastAsia" w:hAnsi="Times New Roman" w:hint="eastAsia"/>
          <w:color w:val="333333"/>
          <w:sz w:val="18"/>
          <w:szCs w:val="18"/>
        </w:rPr>
        <w:t xml:space="preserve">new </w:t>
      </w:r>
      <w:r w:rsidR="00570557" w:rsidRPr="00EE0C9A">
        <w:rPr>
          <w:rStyle w:val="apple-converted-space"/>
          <w:rFonts w:ascii="Times New Roman" w:eastAsiaTheme="minorEastAsia" w:hAnsi="Times New Roman"/>
          <w:color w:val="333333"/>
          <w:sz w:val="18"/>
          <w:szCs w:val="18"/>
        </w:rPr>
        <w:t>branch</w:t>
      </w:r>
      <w:r w:rsidRPr="00EE0C9A">
        <w:rPr>
          <w:rStyle w:val="apple-converted-space"/>
          <w:rFonts w:ascii="Times New Roman" w:eastAsiaTheme="minorEastAsia" w:hAnsi="Times New Roman"/>
          <w:color w:val="333333"/>
          <w:sz w:val="18"/>
          <w:szCs w:val="18"/>
        </w:rPr>
        <w:t xml:space="preserve"> obfuscation </w:t>
      </w:r>
      <w:r w:rsidR="006D5504">
        <w:rPr>
          <w:rStyle w:val="apple-converted-space"/>
          <w:rFonts w:ascii="Times New Roman" w:eastAsiaTheme="minorEastAsia" w:hAnsi="Times New Roman" w:hint="eastAsia"/>
          <w:color w:val="333333"/>
          <w:sz w:val="18"/>
          <w:szCs w:val="18"/>
        </w:rPr>
        <w:t>approach</w:t>
      </w:r>
      <w:r w:rsidRPr="00EE0C9A">
        <w:rPr>
          <w:rStyle w:val="apple-converted-space"/>
          <w:rFonts w:ascii="Times New Roman" w:eastAsiaTheme="minorEastAsia" w:hAnsi="Times New Roman"/>
          <w:color w:val="333333"/>
          <w:sz w:val="18"/>
          <w:szCs w:val="18"/>
        </w:rPr>
        <w:t xml:space="preserve"> using </w:t>
      </w:r>
      <w:r w:rsidRPr="00EE0C9A">
        <w:rPr>
          <w:rStyle w:val="hps"/>
          <w:rFonts w:ascii="Times New Roman" w:eastAsiaTheme="minorEastAsia" w:hAnsi="Times New Roman"/>
          <w:color w:val="333333"/>
          <w:sz w:val="18"/>
          <w:szCs w:val="18"/>
        </w:rPr>
        <w:t>one-way</w:t>
      </w:r>
      <w:r w:rsidRPr="00EE0C9A">
        <w:rPr>
          <w:rStyle w:val="apple-converted-space"/>
          <w:rFonts w:ascii="Times New Roman" w:eastAsiaTheme="minorEastAsia" w:hAnsi="Times New Roman"/>
          <w:color w:val="333333"/>
          <w:sz w:val="18"/>
          <w:szCs w:val="18"/>
        </w:rPr>
        <w:t> pref</w:t>
      </w:r>
      <w:r w:rsidR="00D1690A">
        <w:rPr>
          <w:rStyle w:val="apple-converted-space"/>
          <w:rFonts w:ascii="Times New Roman" w:eastAsiaTheme="minorEastAsia" w:hAnsi="Times New Roman"/>
          <w:color w:val="333333"/>
          <w:sz w:val="18"/>
          <w:szCs w:val="18"/>
        </w:rPr>
        <w:t>ix</w:t>
      </w:r>
      <w:r w:rsidR="00D1690A">
        <w:rPr>
          <w:rStyle w:val="apple-converted-space"/>
          <w:rFonts w:ascii="Times New Roman" w:eastAsiaTheme="minorEastAsia" w:hAnsi="Times New Roman" w:hint="eastAsia"/>
          <w:color w:val="333333"/>
          <w:sz w:val="18"/>
          <w:szCs w:val="18"/>
        </w:rPr>
        <w:t>-</w:t>
      </w:r>
      <w:r w:rsidRPr="00EE0C9A">
        <w:rPr>
          <w:rStyle w:val="apple-converted-space"/>
          <w:rFonts w:ascii="Times New Roman" w:eastAsiaTheme="minorEastAsia" w:hAnsi="Times New Roman"/>
          <w:color w:val="333333"/>
          <w:sz w:val="18"/>
          <w:szCs w:val="18"/>
        </w:rPr>
        <w:t>preserving</w:t>
      </w:r>
      <w:r w:rsidR="00D1690A">
        <w:rPr>
          <w:rStyle w:val="apple-converted-space"/>
          <w:rFonts w:ascii="Times New Roman" w:eastAsiaTheme="minorEastAsia" w:hAnsi="Times New Roman" w:hint="eastAsia"/>
          <w:color w:val="333333"/>
          <w:sz w:val="18"/>
          <w:szCs w:val="18"/>
        </w:rPr>
        <w:t xml:space="preserve"> </w:t>
      </w:r>
      <w:r w:rsidRPr="00EE0C9A">
        <w:rPr>
          <w:rStyle w:val="hps"/>
          <w:rFonts w:ascii="Times New Roman" w:eastAsiaTheme="minorEastAsia" w:hAnsi="Times New Roman"/>
          <w:color w:val="333333"/>
          <w:sz w:val="18"/>
          <w:szCs w:val="18"/>
        </w:rPr>
        <w:t>encryption algorithm</w:t>
      </w:r>
      <w:r w:rsidR="00D7631E">
        <w:rPr>
          <w:rStyle w:val="hps"/>
          <w:rFonts w:ascii="Times New Roman" w:eastAsiaTheme="minorEastAsia" w:hAnsi="Times New Roman" w:hint="eastAsia"/>
          <w:color w:val="333333"/>
          <w:sz w:val="18"/>
          <w:szCs w:val="18"/>
        </w:rPr>
        <w:t xml:space="preserve"> is proposed, which extends the protection scope of one-way </w:t>
      </w:r>
      <w:r w:rsidR="00EF568F">
        <w:rPr>
          <w:rStyle w:val="hps"/>
          <w:rFonts w:ascii="Times New Roman" w:eastAsiaTheme="minorEastAsia" w:hAnsi="Times New Roman" w:hint="eastAsia"/>
          <w:color w:val="333333"/>
          <w:sz w:val="18"/>
          <w:szCs w:val="18"/>
        </w:rPr>
        <w:t xml:space="preserve">hash </w:t>
      </w:r>
      <w:r w:rsidR="00D7631E">
        <w:rPr>
          <w:rStyle w:val="hps"/>
          <w:rFonts w:ascii="Times New Roman" w:eastAsiaTheme="minorEastAsia" w:hAnsi="Times New Roman" w:hint="eastAsia"/>
          <w:color w:val="333333"/>
          <w:sz w:val="18"/>
          <w:szCs w:val="18"/>
        </w:rPr>
        <w:t>function</w:t>
      </w:r>
      <w:r w:rsidRPr="00EE0C9A">
        <w:rPr>
          <w:rStyle w:val="hps"/>
          <w:rFonts w:ascii="Times New Roman" w:eastAsiaTheme="minorEastAsia" w:hAnsi="Times New Roman"/>
          <w:color w:val="333333"/>
          <w:sz w:val="18"/>
          <w:szCs w:val="18"/>
        </w:rPr>
        <w:t>.</w:t>
      </w:r>
      <w:r w:rsidRPr="00EE0C9A">
        <w:rPr>
          <w:rStyle w:val="apple-converted-space"/>
          <w:rFonts w:ascii="Times New Roman" w:eastAsiaTheme="minorEastAsia" w:hAnsi="Times New Roman"/>
          <w:color w:val="333333"/>
          <w:sz w:val="18"/>
          <w:szCs w:val="18"/>
        </w:rPr>
        <w:t> </w:t>
      </w:r>
      <w:r w:rsidRPr="00EE0C9A">
        <w:rPr>
          <w:rStyle w:val="hps"/>
          <w:rFonts w:ascii="Times New Roman" w:eastAsiaTheme="minorEastAsia" w:hAnsi="Times New Roman"/>
          <w:color w:val="333333"/>
          <w:sz w:val="18"/>
          <w:szCs w:val="18"/>
        </w:rPr>
        <w:t xml:space="preserve">. </w:t>
      </w:r>
      <w:r w:rsidRPr="00EE0C9A">
        <w:rPr>
          <w:rStyle w:val="apple-converted-space"/>
          <w:rFonts w:ascii="Times New Roman" w:eastAsiaTheme="minorEastAsia" w:hAnsi="Times New Roman"/>
          <w:color w:val="333333"/>
          <w:sz w:val="18"/>
          <w:szCs w:val="18"/>
        </w:rPr>
        <w:t xml:space="preserve">The </w:t>
      </w:r>
      <w:r w:rsidR="00EF568F">
        <w:rPr>
          <w:rStyle w:val="apple-converted-space"/>
          <w:rFonts w:ascii="Times New Roman" w:eastAsiaTheme="minorEastAsia" w:hAnsi="Times New Roman" w:hint="eastAsia"/>
          <w:color w:val="333333"/>
          <w:sz w:val="18"/>
          <w:szCs w:val="18"/>
        </w:rPr>
        <w:t>strength</w:t>
      </w:r>
      <w:r w:rsidRPr="00EE0C9A">
        <w:rPr>
          <w:rStyle w:val="apple-converted-space"/>
          <w:rFonts w:ascii="Times New Roman" w:eastAsiaTheme="minorEastAsia" w:hAnsi="Times New Roman"/>
          <w:color w:val="333333"/>
          <w:sz w:val="18"/>
          <w:szCs w:val="18"/>
        </w:rPr>
        <w:t xml:space="preserve"> and </w:t>
      </w:r>
      <w:r w:rsidR="00EF568F">
        <w:rPr>
          <w:rStyle w:val="apple-converted-space"/>
          <w:rFonts w:ascii="Times New Roman" w:eastAsiaTheme="minorEastAsia" w:hAnsi="Times New Roman" w:hint="eastAsia"/>
          <w:color w:val="333333"/>
          <w:sz w:val="18"/>
          <w:szCs w:val="18"/>
        </w:rPr>
        <w:t>resilience</w:t>
      </w:r>
      <w:r w:rsidRPr="00EE0C9A">
        <w:rPr>
          <w:rStyle w:val="apple-converted-space"/>
          <w:rFonts w:ascii="Times New Roman" w:eastAsiaTheme="minorEastAsia" w:hAnsi="Times New Roman"/>
          <w:color w:val="333333"/>
          <w:sz w:val="18"/>
          <w:szCs w:val="18"/>
        </w:rPr>
        <w:t xml:space="preserve"> of </w:t>
      </w:r>
      <w:r w:rsidR="00155E0E">
        <w:rPr>
          <w:rStyle w:val="apple-converted-space"/>
          <w:rFonts w:ascii="Times New Roman" w:eastAsiaTheme="minorEastAsia" w:hAnsi="Times New Roman" w:hint="eastAsia"/>
          <w:color w:val="333333"/>
          <w:sz w:val="18"/>
          <w:szCs w:val="18"/>
        </w:rPr>
        <w:t xml:space="preserve">the </w:t>
      </w:r>
      <w:r w:rsidR="00E36CB6">
        <w:rPr>
          <w:rStyle w:val="apple-converted-space"/>
          <w:rFonts w:ascii="Times New Roman" w:eastAsiaTheme="minorEastAsia" w:hAnsi="Times New Roman" w:hint="eastAsia"/>
          <w:color w:val="333333"/>
          <w:sz w:val="18"/>
          <w:szCs w:val="18"/>
        </w:rPr>
        <w:t>branch</w:t>
      </w:r>
      <w:r w:rsidRPr="00EE0C9A">
        <w:rPr>
          <w:rStyle w:val="hps"/>
          <w:rFonts w:ascii="Times New Roman" w:eastAsiaTheme="minorEastAsia" w:hAnsi="Times New Roman"/>
          <w:color w:val="333333"/>
          <w:sz w:val="18"/>
          <w:szCs w:val="18"/>
        </w:rPr>
        <w:t xml:space="preserve"> obfuscation are</w:t>
      </w:r>
      <w:r w:rsidRPr="00EE0C9A">
        <w:rPr>
          <w:rStyle w:val="apple-converted-space"/>
          <w:rFonts w:ascii="Times New Roman" w:eastAsiaTheme="minorEastAsia" w:hAnsi="Times New Roman"/>
          <w:color w:val="333333"/>
          <w:sz w:val="18"/>
          <w:szCs w:val="18"/>
        </w:rPr>
        <w:t xml:space="preserve"> </w:t>
      </w:r>
      <w:r w:rsidRPr="00EE0C9A">
        <w:rPr>
          <w:rStyle w:val="hps"/>
          <w:rFonts w:ascii="Times New Roman" w:eastAsiaTheme="minorEastAsia" w:hAnsi="Times New Roman"/>
          <w:color w:val="333333"/>
          <w:sz w:val="18"/>
          <w:szCs w:val="18"/>
        </w:rPr>
        <w:t xml:space="preserve">discussed. </w:t>
      </w:r>
      <w:r w:rsidRPr="00EE0C9A">
        <w:rPr>
          <w:rStyle w:val="hps"/>
          <w:rFonts w:ascii="Times New Roman" w:hAnsi="Times New Roman"/>
          <w:color w:val="333333"/>
          <w:sz w:val="18"/>
          <w:szCs w:val="18"/>
        </w:rPr>
        <w:t xml:space="preserve">The </w:t>
      </w:r>
      <w:r w:rsidRPr="00EE0C9A">
        <w:rPr>
          <w:rStyle w:val="hps"/>
          <w:rFonts w:ascii="Times New Roman" w:eastAsiaTheme="minorEastAsia" w:hAnsi="Times New Roman"/>
          <w:color w:val="333333"/>
          <w:sz w:val="18"/>
          <w:szCs w:val="18"/>
        </w:rPr>
        <w:t xml:space="preserve">experimental results show that </w:t>
      </w:r>
      <w:r w:rsidR="009E217F">
        <w:rPr>
          <w:rStyle w:val="hps"/>
          <w:rFonts w:ascii="Times New Roman" w:eastAsiaTheme="minorEastAsia" w:hAnsi="Times New Roman" w:hint="eastAsia"/>
          <w:color w:val="333333"/>
          <w:sz w:val="18"/>
          <w:szCs w:val="18"/>
        </w:rPr>
        <w:t xml:space="preserve">branch obfuscation could </w:t>
      </w:r>
      <w:r w:rsidR="009E217F" w:rsidRPr="00EE0C9A">
        <w:rPr>
          <w:rStyle w:val="hps"/>
          <w:rFonts w:ascii="Times New Roman" w:eastAsiaTheme="minorEastAsia" w:hAnsi="Times New Roman"/>
          <w:color w:val="333333"/>
          <w:sz w:val="18"/>
          <w:szCs w:val="18"/>
        </w:rPr>
        <w:t>effectively</w:t>
      </w:r>
      <w:r w:rsidR="009E217F" w:rsidRPr="00EE0C9A">
        <w:rPr>
          <w:rStyle w:val="hps"/>
          <w:rFonts w:ascii="Times New Roman" w:hAnsi="Times New Roman"/>
          <w:sz w:val="18"/>
          <w:szCs w:val="18"/>
        </w:rPr>
        <w:t> mitigate</w:t>
      </w:r>
      <w:r w:rsidR="009E217F">
        <w:rPr>
          <w:rStyle w:val="hps"/>
          <w:rFonts w:ascii="Times New Roman" w:hAnsi="Times New Roman" w:hint="eastAsia"/>
          <w:sz w:val="18"/>
          <w:szCs w:val="18"/>
        </w:rPr>
        <w:t xml:space="preserve"> software</w:t>
      </w:r>
      <w:r w:rsidR="009E217F">
        <w:rPr>
          <w:rStyle w:val="hps"/>
          <w:rFonts w:ascii="Times New Roman" w:hAnsi="Times New Roman"/>
          <w:sz w:val="18"/>
          <w:szCs w:val="18"/>
        </w:rPr>
        <w:t>’</w:t>
      </w:r>
      <w:r w:rsidR="009E217F">
        <w:rPr>
          <w:rStyle w:val="hps"/>
          <w:rFonts w:ascii="Times New Roman" w:hAnsi="Times New Roman" w:hint="eastAsia"/>
          <w:sz w:val="18"/>
          <w:szCs w:val="18"/>
        </w:rPr>
        <w:t xml:space="preserve">s </w:t>
      </w:r>
      <w:r w:rsidR="009E217F">
        <w:rPr>
          <w:rStyle w:val="hps"/>
          <w:rFonts w:ascii="Times New Roman" w:eastAsiaTheme="minorEastAsia" w:hAnsi="Times New Roman" w:hint="eastAsia"/>
          <w:color w:val="333333"/>
          <w:sz w:val="18"/>
          <w:szCs w:val="18"/>
        </w:rPr>
        <w:t>branch</w:t>
      </w:r>
      <w:r w:rsidR="009C2867">
        <w:rPr>
          <w:rStyle w:val="hps"/>
          <w:rFonts w:ascii="Times New Roman" w:eastAsiaTheme="minorEastAsia" w:hAnsi="Times New Roman" w:hint="eastAsia"/>
          <w:color w:val="333333"/>
          <w:sz w:val="18"/>
          <w:szCs w:val="18"/>
        </w:rPr>
        <w:t>ing</w:t>
      </w:r>
      <w:r w:rsidR="009E217F">
        <w:rPr>
          <w:rStyle w:val="hps"/>
          <w:rFonts w:ascii="Times New Roman" w:eastAsiaTheme="minorEastAsia" w:hAnsi="Times New Roman"/>
          <w:color w:val="333333"/>
          <w:sz w:val="18"/>
          <w:szCs w:val="18"/>
        </w:rPr>
        <w:t xml:space="preserve"> information leak</w:t>
      </w:r>
      <w:r w:rsidR="009E217F">
        <w:rPr>
          <w:rStyle w:val="hps"/>
          <w:rFonts w:ascii="Times New Roman" w:eastAsiaTheme="minorEastAsia" w:hAnsi="Times New Roman" w:hint="eastAsia"/>
          <w:color w:val="333333"/>
          <w:sz w:val="18"/>
          <w:szCs w:val="18"/>
        </w:rPr>
        <w:t>ing</w:t>
      </w:r>
      <w:r w:rsidRPr="00EE0C9A">
        <w:rPr>
          <w:rStyle w:val="hps"/>
          <w:rFonts w:ascii="Times New Roman" w:eastAsiaTheme="minorEastAsia" w:hAnsi="Times New Roman"/>
          <w:color w:val="333333"/>
          <w:sz w:val="18"/>
          <w:szCs w:val="18"/>
        </w:rPr>
        <w:t xml:space="preserve"> problem, yet practical in terms of performance.</w:t>
      </w:r>
    </w:p>
    <w:p w:rsidR="000823A4" w:rsidRPr="00EE0C9A" w:rsidRDefault="000823A4" w:rsidP="000823A4">
      <w:pPr>
        <w:spacing w:line="360" w:lineRule="auto"/>
        <w:jc w:val="both"/>
        <w:rPr>
          <w:rStyle w:val="hps"/>
          <w:rFonts w:ascii="Times New Roman" w:hAnsi="Times New Roman"/>
          <w:sz w:val="18"/>
          <w:szCs w:val="18"/>
        </w:rPr>
      </w:pPr>
      <w:r w:rsidRPr="00EE0C9A">
        <w:rPr>
          <w:rStyle w:val="hps"/>
          <w:rFonts w:ascii="Times New Roman" w:eastAsia="黑体" w:hAnsi="Times New Roman"/>
          <w:b/>
          <w:sz w:val="18"/>
          <w:szCs w:val="18"/>
        </w:rPr>
        <w:t>Key</w:t>
      </w:r>
      <w:r w:rsidR="0086399D" w:rsidRPr="00EE0C9A">
        <w:rPr>
          <w:rStyle w:val="hps"/>
          <w:rFonts w:ascii="Times New Roman" w:eastAsia="黑体" w:hAnsi="Times New Roman"/>
          <w:b/>
          <w:sz w:val="18"/>
          <w:szCs w:val="18"/>
        </w:rPr>
        <w:t xml:space="preserve"> </w:t>
      </w:r>
      <w:r w:rsidRPr="00EE0C9A">
        <w:rPr>
          <w:rStyle w:val="hps"/>
          <w:rFonts w:ascii="Times New Roman" w:eastAsia="黑体" w:hAnsi="Times New Roman"/>
          <w:b/>
          <w:sz w:val="18"/>
          <w:szCs w:val="18"/>
        </w:rPr>
        <w:t>words:</w:t>
      </w:r>
      <w:r w:rsidRPr="00EE0C9A">
        <w:rPr>
          <w:rStyle w:val="hps"/>
          <w:rFonts w:ascii="Times New Roman" w:hAnsi="Times New Roman"/>
          <w:sz w:val="21"/>
          <w:szCs w:val="21"/>
        </w:rPr>
        <w:t xml:space="preserve"> </w:t>
      </w:r>
      <w:r w:rsidRPr="00EE0C9A">
        <w:rPr>
          <w:rStyle w:val="hps"/>
          <w:rFonts w:ascii="Times New Roman" w:hAnsi="Times New Roman"/>
          <w:sz w:val="18"/>
          <w:szCs w:val="18"/>
        </w:rPr>
        <w:t>software</w:t>
      </w:r>
      <w:r w:rsidR="0027529A">
        <w:rPr>
          <w:rStyle w:val="hps"/>
          <w:rFonts w:ascii="Times New Roman" w:hAnsi="Times New Roman" w:hint="eastAsia"/>
          <w:sz w:val="18"/>
          <w:szCs w:val="18"/>
        </w:rPr>
        <w:t xml:space="preserve"> intellectual property</w:t>
      </w:r>
      <w:r w:rsidRPr="00EE0C9A">
        <w:rPr>
          <w:rStyle w:val="hps"/>
          <w:rFonts w:ascii="Times New Roman" w:hAnsi="Times New Roman"/>
          <w:sz w:val="18"/>
          <w:szCs w:val="18"/>
        </w:rPr>
        <w:t xml:space="preserve"> protection; </w:t>
      </w:r>
      <w:r w:rsidR="0027529A">
        <w:rPr>
          <w:rStyle w:val="hps"/>
          <w:rFonts w:ascii="Times New Roman" w:hAnsi="Times New Roman" w:hint="eastAsia"/>
          <w:sz w:val="18"/>
          <w:szCs w:val="18"/>
        </w:rPr>
        <w:t>branch</w:t>
      </w:r>
      <w:r w:rsidR="00EF568F">
        <w:rPr>
          <w:rStyle w:val="hps"/>
          <w:rFonts w:ascii="Times New Roman" w:hAnsi="Times New Roman" w:hint="eastAsia"/>
          <w:sz w:val="18"/>
          <w:szCs w:val="18"/>
        </w:rPr>
        <w:t>ing</w:t>
      </w:r>
      <w:r w:rsidR="00EF568F">
        <w:rPr>
          <w:rStyle w:val="hps"/>
          <w:rFonts w:ascii="Times New Roman" w:hAnsi="Times New Roman"/>
          <w:sz w:val="18"/>
          <w:szCs w:val="18"/>
        </w:rPr>
        <w:t xml:space="preserve"> information leak</w:t>
      </w:r>
      <w:r w:rsidR="00EF568F">
        <w:rPr>
          <w:rStyle w:val="hps"/>
          <w:rFonts w:ascii="Times New Roman" w:hAnsi="Times New Roman" w:hint="eastAsia"/>
          <w:sz w:val="18"/>
          <w:szCs w:val="18"/>
        </w:rPr>
        <w:t>ing</w:t>
      </w:r>
      <w:r w:rsidRPr="00EE0C9A">
        <w:rPr>
          <w:rStyle w:val="hps"/>
          <w:rFonts w:ascii="Times New Roman" w:hAnsi="Times New Roman"/>
          <w:sz w:val="18"/>
          <w:szCs w:val="18"/>
        </w:rPr>
        <w:t xml:space="preserve">; </w:t>
      </w:r>
      <w:r w:rsidR="0015679B" w:rsidRPr="00EE0C9A">
        <w:rPr>
          <w:rStyle w:val="hps"/>
          <w:rFonts w:ascii="Times New Roman" w:hAnsi="Times New Roman"/>
          <w:sz w:val="18"/>
          <w:szCs w:val="18"/>
        </w:rPr>
        <w:t>branch</w:t>
      </w:r>
      <w:r w:rsidRPr="00EE0C9A">
        <w:rPr>
          <w:rStyle w:val="hps"/>
          <w:rFonts w:ascii="Times New Roman" w:hAnsi="Times New Roman"/>
          <w:sz w:val="18"/>
          <w:szCs w:val="18"/>
        </w:rPr>
        <w:t xml:space="preserve"> obfuscation; prefix</w:t>
      </w:r>
      <w:r w:rsidR="00FD6BFD">
        <w:rPr>
          <w:rStyle w:val="hps"/>
          <w:rFonts w:ascii="Times New Roman" w:hAnsi="Times New Roman" w:hint="eastAsia"/>
          <w:sz w:val="18"/>
          <w:szCs w:val="18"/>
        </w:rPr>
        <w:t>-</w:t>
      </w:r>
      <w:r w:rsidRPr="00EE0C9A">
        <w:rPr>
          <w:rStyle w:val="hps"/>
          <w:rFonts w:ascii="Times New Roman" w:hAnsi="Times New Roman"/>
          <w:sz w:val="18"/>
          <w:szCs w:val="18"/>
        </w:rPr>
        <w:t>preserving encryption</w:t>
      </w:r>
    </w:p>
    <w:p w:rsidR="009206DE" w:rsidRPr="00EE0C9A" w:rsidRDefault="009206DE" w:rsidP="00294EFC">
      <w:pPr>
        <w:spacing w:line="360" w:lineRule="auto"/>
        <w:ind w:firstLineChars="235" w:firstLine="423"/>
        <w:jc w:val="both"/>
        <w:rPr>
          <w:rFonts w:ascii="Times New Roman" w:eastAsia="黑体" w:hAnsi="Times New Roman"/>
          <w:sz w:val="18"/>
          <w:szCs w:val="18"/>
        </w:rPr>
        <w:sectPr w:rsidR="009206DE" w:rsidRPr="00EE0C9A" w:rsidSect="00B56C0A">
          <w:footerReference w:type="first" r:id="rId9"/>
          <w:pgSz w:w="11906" w:h="16838"/>
          <w:pgMar w:top="1440" w:right="1800" w:bottom="1440" w:left="1800" w:header="851" w:footer="992" w:gutter="0"/>
          <w:cols w:space="425"/>
          <w:titlePg/>
          <w:docGrid w:type="lines" w:linePitch="326"/>
        </w:sectPr>
      </w:pPr>
    </w:p>
    <w:p w:rsidR="003D023D" w:rsidRPr="00EE0C9A" w:rsidRDefault="00DC58CE" w:rsidP="00DC58CE">
      <w:pPr>
        <w:spacing w:line="360" w:lineRule="auto"/>
        <w:jc w:val="both"/>
        <w:outlineLvl w:val="0"/>
        <w:rPr>
          <w:rFonts w:ascii="Times New Roman" w:hAnsi="Times New Roman"/>
          <w:b/>
          <w:sz w:val="18"/>
          <w:szCs w:val="18"/>
        </w:rPr>
      </w:pPr>
      <w:r w:rsidRPr="00EE0C9A">
        <w:rPr>
          <w:rFonts w:ascii="Times New Roman" w:hAnsi="Times New Roman"/>
          <w:b/>
          <w:sz w:val="28"/>
          <w:szCs w:val="28"/>
        </w:rPr>
        <w:lastRenderedPageBreak/>
        <w:t xml:space="preserve">1. </w:t>
      </w:r>
      <w:r w:rsidR="00F554D4" w:rsidRPr="00EE0C9A">
        <w:rPr>
          <w:rFonts w:ascii="Times New Roman" w:hAnsi="宋体"/>
          <w:b/>
          <w:sz w:val="28"/>
          <w:szCs w:val="28"/>
        </w:rPr>
        <w:t>引言</w:t>
      </w:r>
    </w:p>
    <w:p w:rsidR="001320A6" w:rsidRDefault="00AD496A" w:rsidP="00AD496A">
      <w:pPr>
        <w:ind w:firstLineChars="200" w:firstLine="420"/>
        <w:jc w:val="both"/>
        <w:rPr>
          <w:rFonts w:ascii="Times New Roman" w:eastAsiaTheme="minorEastAsia" w:hAnsiTheme="minorEastAsia" w:hint="eastAsia"/>
          <w:sz w:val="21"/>
          <w:szCs w:val="21"/>
        </w:rPr>
      </w:pPr>
      <w:r w:rsidRPr="00AD496A">
        <w:rPr>
          <w:rFonts w:ascii="Times New Roman" w:eastAsiaTheme="minorEastAsia" w:hAnsiTheme="minorEastAsia" w:hint="eastAsia"/>
          <w:sz w:val="21"/>
          <w:szCs w:val="21"/>
        </w:rPr>
        <w:lastRenderedPageBreak/>
        <w:t>据商业软件联盟</w:t>
      </w:r>
      <w:r w:rsidRPr="00AD496A">
        <w:rPr>
          <w:rFonts w:ascii="Times New Roman" w:eastAsiaTheme="minorEastAsia" w:hAnsiTheme="minorEastAsia" w:hint="eastAsia"/>
          <w:sz w:val="21"/>
          <w:szCs w:val="21"/>
        </w:rPr>
        <w:t>(BSA)</w:t>
      </w:r>
      <w:r>
        <w:rPr>
          <w:rFonts w:ascii="Times New Roman" w:eastAsiaTheme="minorEastAsia" w:hAnsiTheme="minorEastAsia" w:hint="eastAsia"/>
          <w:sz w:val="21"/>
          <w:szCs w:val="21"/>
        </w:rPr>
        <w:t>的研究报告显示</w:t>
      </w:r>
      <w:r w:rsidR="0006332D">
        <w:rPr>
          <w:rFonts w:ascii="Times New Roman" w:eastAsiaTheme="minorEastAsia" w:hAnsiTheme="minorEastAsia" w:hint="eastAsia"/>
          <w:sz w:val="21"/>
          <w:szCs w:val="21"/>
        </w:rPr>
        <w:t>，</w:t>
      </w:r>
      <w:r w:rsidR="00326958">
        <w:rPr>
          <w:rFonts w:ascii="Times New Roman" w:eastAsiaTheme="minorEastAsia" w:hAnsiTheme="minorEastAsia" w:hint="eastAsia"/>
          <w:sz w:val="21"/>
          <w:szCs w:val="21"/>
        </w:rPr>
        <w:t>代码盗用、软件破解、软件盗版等侵权行为</w:t>
      </w:r>
      <w:r w:rsidR="0006332D">
        <w:rPr>
          <w:rFonts w:ascii="Times New Roman" w:eastAsiaTheme="minorEastAsia" w:hAnsiTheme="minorEastAsia" w:hint="eastAsia"/>
          <w:sz w:val="21"/>
          <w:szCs w:val="21"/>
        </w:rPr>
        <w:lastRenderedPageBreak/>
        <w:t>在</w:t>
      </w:r>
      <w:r w:rsidR="0006332D">
        <w:rPr>
          <w:rFonts w:ascii="Times New Roman" w:eastAsiaTheme="minorEastAsia" w:hAnsiTheme="minorEastAsia" w:hint="eastAsia"/>
          <w:sz w:val="21"/>
          <w:szCs w:val="21"/>
        </w:rPr>
        <w:t>2010</w:t>
      </w:r>
      <w:r w:rsidR="0006332D">
        <w:rPr>
          <w:rFonts w:ascii="Times New Roman" w:eastAsiaTheme="minorEastAsia" w:hAnsiTheme="minorEastAsia" w:hint="eastAsia"/>
          <w:sz w:val="21"/>
          <w:szCs w:val="21"/>
        </w:rPr>
        <w:t>年和</w:t>
      </w:r>
      <w:r w:rsidR="0006332D">
        <w:rPr>
          <w:rFonts w:ascii="Times New Roman" w:eastAsiaTheme="minorEastAsia" w:hAnsiTheme="minorEastAsia" w:hint="eastAsia"/>
          <w:sz w:val="21"/>
          <w:szCs w:val="21"/>
        </w:rPr>
        <w:t>2011</w:t>
      </w:r>
      <w:r w:rsidR="0006332D">
        <w:rPr>
          <w:rFonts w:ascii="Times New Roman" w:eastAsiaTheme="minorEastAsia" w:hAnsiTheme="minorEastAsia" w:hint="eastAsia"/>
          <w:sz w:val="21"/>
          <w:szCs w:val="21"/>
        </w:rPr>
        <w:t>年</w:t>
      </w:r>
      <w:r w:rsidR="00326958">
        <w:rPr>
          <w:rFonts w:ascii="Times New Roman" w:eastAsiaTheme="minorEastAsia" w:hAnsiTheme="minorEastAsia" w:hint="eastAsia"/>
          <w:sz w:val="21"/>
          <w:szCs w:val="21"/>
        </w:rPr>
        <w:t>给全球软件产业界造</w:t>
      </w:r>
      <w:r w:rsidRPr="00AD496A">
        <w:rPr>
          <w:rFonts w:ascii="Times New Roman" w:eastAsiaTheme="minorEastAsia" w:hAnsiTheme="minorEastAsia" w:hint="eastAsia"/>
          <w:sz w:val="21"/>
          <w:szCs w:val="21"/>
        </w:rPr>
        <w:t>成的经济损失高达</w:t>
      </w:r>
      <w:r w:rsidRPr="00AD496A">
        <w:rPr>
          <w:rFonts w:ascii="Times New Roman" w:eastAsiaTheme="minorEastAsia" w:hAnsiTheme="minorEastAsia" w:hint="eastAsia"/>
          <w:sz w:val="21"/>
          <w:szCs w:val="21"/>
        </w:rPr>
        <w:t>588</w:t>
      </w:r>
      <w:r w:rsidRPr="00AD496A">
        <w:rPr>
          <w:rFonts w:ascii="Times New Roman" w:eastAsiaTheme="minorEastAsia" w:hAnsiTheme="minorEastAsia" w:hint="eastAsia"/>
          <w:sz w:val="21"/>
          <w:szCs w:val="21"/>
        </w:rPr>
        <w:t>亿美元</w:t>
      </w:r>
      <w:r>
        <w:rPr>
          <w:rFonts w:ascii="Times New Roman" w:eastAsiaTheme="minorEastAsia" w:hAnsiTheme="minorEastAsia" w:hint="eastAsia"/>
          <w:sz w:val="21"/>
          <w:szCs w:val="21"/>
        </w:rPr>
        <w:t>和</w:t>
      </w:r>
      <w:r>
        <w:rPr>
          <w:rFonts w:ascii="Times New Roman" w:eastAsiaTheme="minorEastAsia" w:hAnsiTheme="minorEastAsia" w:hint="eastAsia"/>
          <w:sz w:val="21"/>
          <w:szCs w:val="21"/>
        </w:rPr>
        <w:t>634</w:t>
      </w:r>
      <w:r>
        <w:rPr>
          <w:rFonts w:ascii="Times New Roman" w:eastAsiaTheme="minorEastAsia" w:hAnsiTheme="minorEastAsia" w:hint="eastAsia"/>
          <w:sz w:val="21"/>
          <w:szCs w:val="21"/>
        </w:rPr>
        <w:t>亿美元</w:t>
      </w:r>
      <w:r w:rsidR="00326958" w:rsidRPr="00326958">
        <w:rPr>
          <w:rFonts w:ascii="Times New Roman" w:eastAsiaTheme="minorEastAsia" w:hAnsiTheme="minorEastAsia"/>
          <w:sz w:val="21"/>
          <w:szCs w:val="21"/>
          <w:vertAlign w:val="superscript"/>
        </w:rPr>
        <w:fldChar w:fldCharType="begin"/>
      </w:r>
      <w:r w:rsidR="00326958" w:rsidRPr="00326958">
        <w:rPr>
          <w:rFonts w:ascii="Times New Roman" w:eastAsiaTheme="minorEastAsia" w:hAnsiTheme="minorEastAsia"/>
          <w:sz w:val="21"/>
          <w:szCs w:val="21"/>
          <w:vertAlign w:val="superscript"/>
        </w:rPr>
        <w:instrText xml:space="preserve"> </w:instrText>
      </w:r>
      <w:r w:rsidR="00326958" w:rsidRPr="00326958">
        <w:rPr>
          <w:rFonts w:ascii="Times New Roman" w:eastAsiaTheme="minorEastAsia" w:hAnsiTheme="minorEastAsia" w:hint="eastAsia"/>
          <w:sz w:val="21"/>
          <w:szCs w:val="21"/>
          <w:vertAlign w:val="superscript"/>
        </w:rPr>
        <w:instrText>REF _Ref343186562 \r \h</w:instrText>
      </w:r>
      <w:r w:rsidR="00326958" w:rsidRPr="00326958">
        <w:rPr>
          <w:rFonts w:ascii="Times New Roman" w:eastAsiaTheme="minorEastAsia" w:hAnsiTheme="minorEastAsia"/>
          <w:sz w:val="21"/>
          <w:szCs w:val="21"/>
          <w:vertAlign w:val="superscript"/>
        </w:rPr>
        <w:instrText xml:space="preserve"> </w:instrText>
      </w:r>
      <w:r w:rsidR="00326958" w:rsidRPr="00326958">
        <w:rPr>
          <w:rFonts w:ascii="Times New Roman" w:eastAsiaTheme="minorEastAsia" w:hAnsiTheme="minorEastAsia"/>
          <w:sz w:val="21"/>
          <w:szCs w:val="21"/>
          <w:vertAlign w:val="superscript"/>
        </w:rPr>
      </w:r>
      <w:r w:rsidR="00326958">
        <w:rPr>
          <w:rFonts w:ascii="Times New Roman" w:eastAsiaTheme="minorEastAsia" w:hAnsiTheme="minorEastAsia"/>
          <w:sz w:val="21"/>
          <w:szCs w:val="21"/>
          <w:vertAlign w:val="superscript"/>
        </w:rPr>
        <w:instrText xml:space="preserve"> \* MERGEFORMAT </w:instrText>
      </w:r>
      <w:r w:rsidR="00326958" w:rsidRPr="00326958">
        <w:rPr>
          <w:rFonts w:ascii="Times New Roman" w:eastAsiaTheme="minorEastAsia" w:hAnsiTheme="minorEastAsia"/>
          <w:sz w:val="21"/>
          <w:szCs w:val="21"/>
          <w:vertAlign w:val="superscript"/>
        </w:rPr>
        <w:fldChar w:fldCharType="separate"/>
      </w:r>
      <w:r w:rsidR="001A743E">
        <w:rPr>
          <w:rFonts w:ascii="Times New Roman" w:eastAsiaTheme="minorEastAsia" w:hAnsiTheme="minorEastAsia"/>
          <w:sz w:val="21"/>
          <w:szCs w:val="21"/>
          <w:vertAlign w:val="superscript"/>
        </w:rPr>
        <w:t>[1]</w:t>
      </w:r>
      <w:r w:rsidR="00326958" w:rsidRPr="00326958">
        <w:rPr>
          <w:rFonts w:ascii="Times New Roman" w:eastAsiaTheme="minorEastAsia" w:hAnsiTheme="minorEastAsia"/>
          <w:sz w:val="21"/>
          <w:szCs w:val="21"/>
          <w:vertAlign w:val="superscript"/>
        </w:rPr>
        <w:fldChar w:fldCharType="end"/>
      </w:r>
      <w:r w:rsidR="00326958" w:rsidRPr="00326958">
        <w:rPr>
          <w:rFonts w:ascii="Times New Roman" w:eastAsiaTheme="minorEastAsia" w:hAnsiTheme="minorEastAsia"/>
          <w:sz w:val="21"/>
          <w:szCs w:val="21"/>
          <w:vertAlign w:val="superscript"/>
        </w:rPr>
        <w:fldChar w:fldCharType="begin"/>
      </w:r>
      <w:r w:rsidR="00326958" w:rsidRPr="00326958">
        <w:rPr>
          <w:rFonts w:ascii="Times New Roman" w:eastAsiaTheme="minorEastAsia" w:hAnsiTheme="minorEastAsia"/>
          <w:sz w:val="21"/>
          <w:szCs w:val="21"/>
          <w:vertAlign w:val="superscript"/>
        </w:rPr>
        <w:instrText xml:space="preserve"> REF _Ref343186565 \r \h </w:instrText>
      </w:r>
      <w:r w:rsidR="00326958" w:rsidRPr="00326958">
        <w:rPr>
          <w:rFonts w:ascii="Times New Roman" w:eastAsiaTheme="minorEastAsia" w:hAnsiTheme="minorEastAsia"/>
          <w:sz w:val="21"/>
          <w:szCs w:val="21"/>
          <w:vertAlign w:val="superscript"/>
        </w:rPr>
      </w:r>
      <w:r w:rsidR="00326958">
        <w:rPr>
          <w:rFonts w:ascii="Times New Roman" w:eastAsiaTheme="minorEastAsia" w:hAnsiTheme="minorEastAsia"/>
          <w:sz w:val="21"/>
          <w:szCs w:val="21"/>
          <w:vertAlign w:val="superscript"/>
        </w:rPr>
        <w:instrText xml:space="preserve"> \* MERGEFORMAT </w:instrText>
      </w:r>
      <w:r w:rsidR="00326958" w:rsidRPr="00326958">
        <w:rPr>
          <w:rFonts w:ascii="Times New Roman" w:eastAsiaTheme="minorEastAsia" w:hAnsiTheme="minorEastAsia"/>
          <w:sz w:val="21"/>
          <w:szCs w:val="21"/>
          <w:vertAlign w:val="superscript"/>
        </w:rPr>
        <w:fldChar w:fldCharType="separate"/>
      </w:r>
      <w:r w:rsidR="001A743E">
        <w:rPr>
          <w:rFonts w:ascii="Times New Roman" w:eastAsiaTheme="minorEastAsia" w:hAnsiTheme="minorEastAsia"/>
          <w:sz w:val="21"/>
          <w:szCs w:val="21"/>
          <w:vertAlign w:val="superscript"/>
        </w:rPr>
        <w:t>[2]</w:t>
      </w:r>
      <w:r w:rsidR="00326958" w:rsidRPr="00326958">
        <w:rPr>
          <w:rFonts w:ascii="Times New Roman" w:eastAsiaTheme="minorEastAsia" w:hAnsiTheme="minorEastAsia"/>
          <w:sz w:val="21"/>
          <w:szCs w:val="21"/>
          <w:vertAlign w:val="superscript"/>
        </w:rPr>
        <w:fldChar w:fldCharType="end"/>
      </w:r>
      <w:r>
        <w:rPr>
          <w:rFonts w:ascii="Times New Roman" w:eastAsiaTheme="minorEastAsia" w:hAnsiTheme="minorEastAsia" w:hint="eastAsia"/>
          <w:sz w:val="21"/>
          <w:szCs w:val="21"/>
        </w:rPr>
        <w:t>。</w:t>
      </w:r>
      <w:bookmarkStart w:id="4" w:name="_GoBack"/>
      <w:bookmarkEnd w:id="4"/>
    </w:p>
    <w:p w:rsidR="003D023D" w:rsidRPr="00AD496A" w:rsidRDefault="00534347" w:rsidP="00AD496A">
      <w:pPr>
        <w:ind w:firstLineChars="200" w:firstLine="420"/>
        <w:jc w:val="both"/>
        <w:rPr>
          <w:rFonts w:ascii="Times New Roman" w:eastAsiaTheme="minorEastAsia" w:hAnsiTheme="minorEastAsia"/>
          <w:sz w:val="21"/>
          <w:szCs w:val="21"/>
        </w:rPr>
      </w:pPr>
      <w:r w:rsidRPr="00AD496A">
        <w:rPr>
          <w:rFonts w:ascii="Times New Roman" w:eastAsiaTheme="minorEastAsia" w:hAnsiTheme="minorEastAsia"/>
          <w:sz w:val="21"/>
          <w:szCs w:val="21"/>
        </w:rPr>
        <w:t>软件</w:t>
      </w:r>
      <w:r w:rsidR="00967C4F" w:rsidRPr="00AD496A">
        <w:rPr>
          <w:rFonts w:ascii="Times New Roman" w:eastAsiaTheme="minorEastAsia" w:hAnsiTheme="minorEastAsia" w:hint="eastAsia"/>
          <w:sz w:val="21"/>
          <w:szCs w:val="21"/>
        </w:rPr>
        <w:t>的二进制</w:t>
      </w:r>
      <w:r w:rsidRPr="00AD496A">
        <w:rPr>
          <w:rFonts w:ascii="Times New Roman" w:eastAsiaTheme="minorEastAsia" w:hAnsiTheme="minorEastAsia"/>
          <w:sz w:val="21"/>
          <w:szCs w:val="21"/>
        </w:rPr>
        <w:t>代码中</w:t>
      </w:r>
      <w:r w:rsidR="008C2529" w:rsidRPr="00AD496A">
        <w:rPr>
          <w:rFonts w:ascii="Times New Roman" w:eastAsiaTheme="minorEastAsia" w:hAnsiTheme="minorEastAsia"/>
          <w:sz w:val="21"/>
          <w:szCs w:val="21"/>
        </w:rPr>
        <w:t>有大量的逻辑关系需要保护，在软件的执行过程中，这些逻辑关系被二进制代码中的条件跳转指令以</w:t>
      </w:r>
      <w:r w:rsidR="00B90768" w:rsidRPr="00AD496A">
        <w:rPr>
          <w:rFonts w:ascii="Times New Roman" w:eastAsiaTheme="minorEastAsia" w:hAnsiTheme="minorEastAsia"/>
          <w:sz w:val="21"/>
          <w:szCs w:val="21"/>
        </w:rPr>
        <w:t>路径分支</w:t>
      </w:r>
      <w:r w:rsidR="008C2529" w:rsidRPr="00AD496A">
        <w:rPr>
          <w:rFonts w:ascii="Times New Roman" w:eastAsiaTheme="minorEastAsia" w:hAnsiTheme="minorEastAsia"/>
          <w:sz w:val="21"/>
          <w:szCs w:val="21"/>
        </w:rPr>
        <w:t>的形式大量泄露，</w:t>
      </w:r>
      <w:r w:rsidR="00E80502" w:rsidRPr="00AD496A">
        <w:rPr>
          <w:rFonts w:ascii="Times New Roman" w:eastAsiaTheme="minorEastAsia" w:hAnsiTheme="minorEastAsia"/>
          <w:sz w:val="21"/>
          <w:szCs w:val="21"/>
        </w:rPr>
        <w:t>路径</w:t>
      </w:r>
      <w:r w:rsidR="008C2529" w:rsidRPr="00AD496A">
        <w:rPr>
          <w:rFonts w:ascii="Times New Roman" w:eastAsiaTheme="minorEastAsia" w:hAnsiTheme="minorEastAsia"/>
          <w:sz w:val="21"/>
          <w:szCs w:val="21"/>
        </w:rPr>
        <w:t>信息泄露问题给软件知识产权保护带来了严重的威胁。</w:t>
      </w:r>
    </w:p>
    <w:p w:rsidR="00A34D36" w:rsidRPr="00EE0C9A" w:rsidRDefault="00FF2385" w:rsidP="003A7F81">
      <w:pPr>
        <w:ind w:firstLineChars="200" w:firstLine="420"/>
        <w:jc w:val="both"/>
        <w:rPr>
          <w:rFonts w:ascii="Times New Roman" w:hAnsi="Times New Roman"/>
          <w:sz w:val="21"/>
          <w:szCs w:val="21"/>
        </w:rPr>
      </w:pPr>
      <w:r w:rsidRPr="00EE0C9A">
        <w:rPr>
          <w:rFonts w:ascii="Times New Roman" w:hAnsi="宋体"/>
          <w:sz w:val="21"/>
          <w:szCs w:val="21"/>
        </w:rPr>
        <w:t>逆向工程是软件安全的重要威胁。</w:t>
      </w:r>
      <w:r w:rsidR="003D023D" w:rsidRPr="00EE0C9A">
        <w:rPr>
          <w:rFonts w:ascii="Times New Roman" w:hAnsi="宋体"/>
          <w:sz w:val="21"/>
          <w:szCs w:val="21"/>
        </w:rPr>
        <w:t>最近</w:t>
      </w:r>
      <w:r w:rsidR="00D45043" w:rsidRPr="00EE0C9A">
        <w:rPr>
          <w:rFonts w:ascii="Times New Roman" w:hAnsi="宋体"/>
          <w:sz w:val="21"/>
          <w:szCs w:val="21"/>
        </w:rPr>
        <w:t>，</w:t>
      </w:r>
      <w:r w:rsidR="003D023D" w:rsidRPr="00EE0C9A">
        <w:rPr>
          <w:rFonts w:ascii="Times New Roman" w:hAnsi="宋体"/>
          <w:sz w:val="21"/>
          <w:szCs w:val="21"/>
        </w:rPr>
        <w:t>基于符号执行</w:t>
      </w:r>
      <w:r w:rsidR="001A743E" w:rsidRPr="001A743E">
        <w:rPr>
          <w:vertAlign w:val="superscript"/>
        </w:rPr>
        <w:fldChar w:fldCharType="begin"/>
      </w:r>
      <w:r w:rsidR="001A743E" w:rsidRPr="001A743E">
        <w:rPr>
          <w:rFonts w:ascii="Times New Roman" w:hAnsi="宋体"/>
          <w:sz w:val="21"/>
          <w:szCs w:val="21"/>
          <w:vertAlign w:val="superscript"/>
        </w:rPr>
        <w:instrText xml:space="preserve"> REF _Ref343186642 \r \h </w:instrText>
      </w:r>
      <w:r w:rsidR="001A743E" w:rsidRPr="001A743E">
        <w:rPr>
          <w:vertAlign w:val="superscript"/>
        </w:rPr>
      </w:r>
      <w:r w:rsidR="001A743E">
        <w:rPr>
          <w:vertAlign w:val="superscript"/>
        </w:rPr>
        <w:instrText xml:space="preserve"> \* MERGEFORMAT </w:instrText>
      </w:r>
      <w:r w:rsidR="001A743E" w:rsidRPr="001A743E">
        <w:rPr>
          <w:vertAlign w:val="superscript"/>
        </w:rPr>
        <w:fldChar w:fldCharType="separate"/>
      </w:r>
      <w:r w:rsidR="001A743E" w:rsidRPr="001A743E">
        <w:rPr>
          <w:rFonts w:ascii="Times New Roman" w:hAnsi="宋体"/>
          <w:sz w:val="21"/>
          <w:szCs w:val="21"/>
          <w:vertAlign w:val="superscript"/>
        </w:rPr>
        <w:t>[3]</w:t>
      </w:r>
      <w:r w:rsidR="001A743E" w:rsidRPr="001A743E">
        <w:rPr>
          <w:vertAlign w:val="superscript"/>
        </w:rPr>
        <w:fldChar w:fldCharType="end"/>
      </w:r>
      <w:r w:rsidR="00D770EE" w:rsidRPr="001A743E">
        <w:rPr>
          <w:vertAlign w:val="superscript"/>
        </w:rPr>
        <w:fldChar w:fldCharType="begin"/>
      </w:r>
      <w:r w:rsidR="00D770EE" w:rsidRPr="001A743E">
        <w:rPr>
          <w:vertAlign w:val="superscript"/>
        </w:rPr>
        <w:instrText xml:space="preserve"> REF _Ref316919932 \r \h  \* MERGEFORMAT </w:instrText>
      </w:r>
      <w:r w:rsidR="00D770EE" w:rsidRPr="001A743E">
        <w:rPr>
          <w:vertAlign w:val="superscript"/>
        </w:rPr>
      </w:r>
      <w:r w:rsidR="00D770EE" w:rsidRPr="001A743E">
        <w:rPr>
          <w:vertAlign w:val="superscript"/>
        </w:rPr>
        <w:fldChar w:fldCharType="separate"/>
      </w:r>
      <w:r w:rsidR="001A743E" w:rsidRPr="001A743E">
        <w:rPr>
          <w:rFonts w:ascii="Times New Roman" w:hAnsi="Times New Roman"/>
          <w:sz w:val="21"/>
          <w:szCs w:val="21"/>
          <w:vertAlign w:val="superscript"/>
        </w:rPr>
        <w:t>[4]</w:t>
      </w:r>
      <w:r w:rsidR="00D770EE" w:rsidRPr="001A743E">
        <w:rPr>
          <w:vertAlign w:val="superscript"/>
        </w:rPr>
        <w:fldChar w:fldCharType="end"/>
      </w:r>
      <w:r w:rsidR="00593DC7" w:rsidRPr="00EE0C9A">
        <w:rPr>
          <w:rFonts w:ascii="Times New Roman" w:hAnsi="宋体"/>
          <w:sz w:val="21"/>
          <w:szCs w:val="21"/>
        </w:rPr>
        <w:t>、动态污点分析</w:t>
      </w:r>
      <w:r w:rsidR="00785ED9" w:rsidRPr="00EE0C9A">
        <w:rPr>
          <w:rFonts w:ascii="Times New Roman" w:hAnsi="Times New Roman"/>
          <w:sz w:val="21"/>
          <w:szCs w:val="21"/>
          <w:vertAlign w:val="superscript"/>
        </w:rPr>
        <w:fldChar w:fldCharType="begin"/>
      </w:r>
      <w:r w:rsidR="00593DC7" w:rsidRPr="00EE0C9A">
        <w:rPr>
          <w:rFonts w:ascii="Times New Roman" w:hAnsi="Times New Roman"/>
          <w:sz w:val="21"/>
          <w:szCs w:val="21"/>
          <w:vertAlign w:val="superscript"/>
        </w:rPr>
        <w:instrText xml:space="preserve"> REF _Ref321500782 \r \h  \* MERGEFORMAT </w:instrText>
      </w:r>
      <w:r w:rsidR="00785ED9" w:rsidRPr="00EE0C9A">
        <w:rPr>
          <w:rFonts w:ascii="Times New Roman" w:hAnsi="Times New Roman"/>
          <w:sz w:val="21"/>
          <w:szCs w:val="21"/>
          <w:vertAlign w:val="superscript"/>
        </w:rPr>
      </w:r>
      <w:r w:rsidR="00785ED9" w:rsidRPr="00EE0C9A">
        <w:rPr>
          <w:rFonts w:ascii="Times New Roman" w:hAnsi="Times New Roman"/>
          <w:sz w:val="21"/>
          <w:szCs w:val="21"/>
          <w:vertAlign w:val="superscript"/>
        </w:rPr>
        <w:fldChar w:fldCharType="separate"/>
      </w:r>
      <w:r w:rsidR="001A743E">
        <w:rPr>
          <w:rFonts w:ascii="Times New Roman" w:hAnsi="Times New Roman"/>
          <w:sz w:val="21"/>
          <w:szCs w:val="21"/>
          <w:vertAlign w:val="superscript"/>
        </w:rPr>
        <w:t>[5]</w:t>
      </w:r>
      <w:r w:rsidR="00785ED9" w:rsidRPr="00EE0C9A">
        <w:rPr>
          <w:rFonts w:ascii="Times New Roman" w:hAnsi="Times New Roman"/>
          <w:sz w:val="21"/>
          <w:szCs w:val="21"/>
          <w:vertAlign w:val="superscript"/>
        </w:rPr>
        <w:fldChar w:fldCharType="end"/>
      </w:r>
      <w:r w:rsidR="00D770EE">
        <w:fldChar w:fldCharType="begin"/>
      </w:r>
      <w:r w:rsidR="00D770EE">
        <w:instrText xml:space="preserve"> REF _Ref321500784 \r \h  \* MERGEFORMAT </w:instrText>
      </w:r>
      <w:r w:rsidR="00D770EE">
        <w:fldChar w:fldCharType="separate"/>
      </w:r>
      <w:r w:rsidR="001A743E" w:rsidRPr="001A743E">
        <w:rPr>
          <w:rFonts w:ascii="Times New Roman" w:hAnsi="Times New Roman"/>
          <w:sz w:val="21"/>
          <w:szCs w:val="21"/>
          <w:vertAlign w:val="superscript"/>
        </w:rPr>
        <w:t>[6]</w:t>
      </w:r>
      <w:r w:rsidR="00D770EE">
        <w:fldChar w:fldCharType="end"/>
      </w:r>
      <w:r w:rsidR="00593DC7" w:rsidRPr="00EE0C9A">
        <w:rPr>
          <w:rFonts w:ascii="Times New Roman" w:hAnsi="宋体"/>
          <w:sz w:val="21"/>
          <w:szCs w:val="21"/>
        </w:rPr>
        <w:t>和</w:t>
      </w:r>
      <w:r w:rsidR="00576813" w:rsidRPr="00EE0C9A">
        <w:rPr>
          <w:rFonts w:ascii="Times New Roman" w:hAnsi="宋体"/>
          <w:sz w:val="21"/>
          <w:szCs w:val="21"/>
        </w:rPr>
        <w:t>约束求解</w:t>
      </w:r>
      <w:r w:rsidR="00D770EE">
        <w:fldChar w:fldCharType="begin"/>
      </w:r>
      <w:r w:rsidR="00D770EE">
        <w:instrText xml:space="preserve"> REF _Ref316982930 \r \h  \* MERGEFORMAT </w:instrText>
      </w:r>
      <w:r w:rsidR="00D770EE">
        <w:fldChar w:fldCharType="separate"/>
      </w:r>
      <w:r w:rsidR="001A743E" w:rsidRPr="001A743E">
        <w:rPr>
          <w:rFonts w:ascii="Times New Roman" w:hAnsi="Times New Roman"/>
          <w:sz w:val="21"/>
          <w:szCs w:val="21"/>
          <w:vertAlign w:val="superscript"/>
        </w:rPr>
        <w:t>[7]</w:t>
      </w:r>
      <w:r w:rsidR="00D770EE">
        <w:fldChar w:fldCharType="end"/>
      </w:r>
      <w:r w:rsidR="00D770EE">
        <w:fldChar w:fldCharType="begin"/>
      </w:r>
      <w:r w:rsidR="00D770EE">
        <w:instrText xml:space="preserve"> REF _Ref316982931 \r \h  \* MERGEFORMAT </w:instrText>
      </w:r>
      <w:r w:rsidR="00D770EE">
        <w:fldChar w:fldCharType="separate"/>
      </w:r>
      <w:r w:rsidR="001A743E" w:rsidRPr="001A743E">
        <w:rPr>
          <w:rFonts w:ascii="Times New Roman" w:hAnsi="Times New Roman"/>
          <w:sz w:val="21"/>
          <w:szCs w:val="21"/>
          <w:vertAlign w:val="superscript"/>
        </w:rPr>
        <w:t>[8]</w:t>
      </w:r>
      <w:r w:rsidR="00D770EE">
        <w:fldChar w:fldCharType="end"/>
      </w:r>
      <w:r w:rsidR="00576813" w:rsidRPr="00EE0C9A">
        <w:rPr>
          <w:rFonts w:ascii="Times New Roman" w:hAnsi="宋体"/>
          <w:sz w:val="21"/>
          <w:szCs w:val="21"/>
        </w:rPr>
        <w:t>的</w:t>
      </w:r>
      <w:r w:rsidR="00424AA3" w:rsidRPr="00EE0C9A">
        <w:rPr>
          <w:rFonts w:ascii="Times New Roman" w:hAnsi="宋体"/>
          <w:sz w:val="21"/>
          <w:szCs w:val="21"/>
        </w:rPr>
        <w:t>软件</w:t>
      </w:r>
      <w:r w:rsidR="003D023D" w:rsidRPr="00EE0C9A">
        <w:rPr>
          <w:rFonts w:ascii="Times New Roman" w:hAnsi="宋体"/>
          <w:sz w:val="21"/>
          <w:szCs w:val="21"/>
        </w:rPr>
        <w:t>逆</w:t>
      </w:r>
      <w:r w:rsidR="00C93792" w:rsidRPr="00EE0C9A">
        <w:rPr>
          <w:rFonts w:ascii="Times New Roman" w:hAnsi="宋体"/>
          <w:sz w:val="21"/>
          <w:szCs w:val="21"/>
        </w:rPr>
        <w:t>向</w:t>
      </w:r>
      <w:r w:rsidR="00592DC6" w:rsidRPr="00EE0C9A">
        <w:rPr>
          <w:rFonts w:ascii="Times New Roman" w:hAnsi="宋体"/>
          <w:sz w:val="21"/>
          <w:szCs w:val="21"/>
        </w:rPr>
        <w:t>分析</w:t>
      </w:r>
      <w:r w:rsidR="00A9172D" w:rsidRPr="00EE0C9A">
        <w:rPr>
          <w:rFonts w:ascii="Times New Roman" w:hAnsi="宋体"/>
          <w:sz w:val="21"/>
          <w:szCs w:val="21"/>
        </w:rPr>
        <w:t>方法受到了研究者的广泛关注，并得到了</w:t>
      </w:r>
      <w:r w:rsidR="00740BE7" w:rsidRPr="00EE0C9A">
        <w:rPr>
          <w:rFonts w:ascii="Times New Roman" w:hAnsi="宋体"/>
          <w:sz w:val="21"/>
          <w:szCs w:val="21"/>
        </w:rPr>
        <w:t>迅速</w:t>
      </w:r>
      <w:r w:rsidR="00A9172D" w:rsidRPr="00EE0C9A">
        <w:rPr>
          <w:rFonts w:ascii="Times New Roman" w:hAnsi="宋体"/>
          <w:sz w:val="21"/>
          <w:szCs w:val="21"/>
        </w:rPr>
        <w:t>发展</w:t>
      </w:r>
      <w:r w:rsidR="004F4B80" w:rsidRPr="00EE0C9A">
        <w:rPr>
          <w:rFonts w:ascii="Times New Roman" w:hAnsi="宋体"/>
          <w:sz w:val="21"/>
          <w:szCs w:val="21"/>
        </w:rPr>
        <w:t>。</w:t>
      </w:r>
      <w:r w:rsidR="00B16197" w:rsidRPr="00EE0C9A">
        <w:rPr>
          <w:rFonts w:ascii="Times New Roman" w:hAnsi="宋体"/>
          <w:sz w:val="21"/>
          <w:szCs w:val="21"/>
        </w:rPr>
        <w:t>该方法</w:t>
      </w:r>
      <w:r w:rsidR="00740BE7" w:rsidRPr="00EE0C9A">
        <w:rPr>
          <w:rFonts w:ascii="Times New Roman" w:hAnsi="宋体"/>
          <w:sz w:val="21"/>
          <w:szCs w:val="21"/>
        </w:rPr>
        <w:t>综合了传统的静态分析和动态分析的优点，</w:t>
      </w:r>
      <w:r w:rsidR="004C45F1" w:rsidRPr="00EE0C9A">
        <w:rPr>
          <w:rFonts w:ascii="Times New Roman" w:hAnsi="宋体"/>
          <w:sz w:val="21"/>
          <w:szCs w:val="21"/>
        </w:rPr>
        <w:t>利用软件执行过程中的路径</w:t>
      </w:r>
      <w:r w:rsidR="001C3F08" w:rsidRPr="00EE0C9A">
        <w:rPr>
          <w:rFonts w:ascii="Times New Roman" w:hAnsi="宋体"/>
          <w:sz w:val="21"/>
          <w:szCs w:val="21"/>
        </w:rPr>
        <w:t>信息泄漏问题，</w:t>
      </w:r>
      <w:r w:rsidR="002A783D">
        <w:rPr>
          <w:rFonts w:ascii="Times New Roman" w:hAnsi="宋体" w:hint="eastAsia"/>
          <w:sz w:val="21"/>
          <w:szCs w:val="21"/>
        </w:rPr>
        <w:t>实现</w:t>
      </w:r>
      <w:r w:rsidR="00740BE7" w:rsidRPr="00EE0C9A">
        <w:rPr>
          <w:rFonts w:ascii="Times New Roman" w:hAnsi="宋体"/>
          <w:sz w:val="21"/>
          <w:szCs w:val="21"/>
        </w:rPr>
        <w:t>对软件</w:t>
      </w:r>
      <w:r w:rsidR="004C45F1" w:rsidRPr="00EE0C9A">
        <w:rPr>
          <w:rFonts w:ascii="Times New Roman" w:hAnsi="宋体"/>
          <w:sz w:val="21"/>
          <w:szCs w:val="21"/>
        </w:rPr>
        <w:t>内部的逻辑关系</w:t>
      </w:r>
      <w:r w:rsidR="00534347">
        <w:rPr>
          <w:rFonts w:ascii="Times New Roman" w:hAnsi="宋体"/>
          <w:sz w:val="21"/>
          <w:szCs w:val="21"/>
        </w:rPr>
        <w:t>进行全面而准确</w:t>
      </w:r>
      <w:r w:rsidR="00534347">
        <w:rPr>
          <w:rFonts w:ascii="Times New Roman" w:hAnsi="宋体" w:hint="eastAsia"/>
          <w:sz w:val="21"/>
          <w:szCs w:val="21"/>
        </w:rPr>
        <w:t>地</w:t>
      </w:r>
      <w:r w:rsidR="003D023D" w:rsidRPr="00EE0C9A">
        <w:rPr>
          <w:rFonts w:ascii="Times New Roman" w:hAnsi="宋体"/>
          <w:sz w:val="21"/>
          <w:szCs w:val="21"/>
        </w:rPr>
        <w:t>逆向分析</w:t>
      </w:r>
      <w:r w:rsidR="004B2D02" w:rsidRPr="00EE0C9A">
        <w:rPr>
          <w:rFonts w:ascii="Times New Roman" w:hAnsi="宋体"/>
          <w:sz w:val="21"/>
          <w:szCs w:val="21"/>
        </w:rPr>
        <w:t>，给软件</w:t>
      </w:r>
      <w:r w:rsidR="00E11E2C" w:rsidRPr="00EE0C9A">
        <w:rPr>
          <w:rFonts w:ascii="Times New Roman" w:hAnsi="宋体"/>
          <w:sz w:val="21"/>
          <w:szCs w:val="21"/>
        </w:rPr>
        <w:t>知识产权</w:t>
      </w:r>
      <w:r w:rsidR="004B2D02" w:rsidRPr="00EE0C9A">
        <w:rPr>
          <w:rFonts w:ascii="Times New Roman" w:hAnsi="宋体"/>
          <w:sz w:val="21"/>
          <w:szCs w:val="21"/>
        </w:rPr>
        <w:t>保护带来了新的威胁</w:t>
      </w:r>
      <w:r w:rsidR="004F4B80" w:rsidRPr="00EE0C9A">
        <w:rPr>
          <w:rFonts w:ascii="Times New Roman" w:hAnsi="宋体"/>
          <w:sz w:val="21"/>
          <w:szCs w:val="21"/>
        </w:rPr>
        <w:t>。</w:t>
      </w:r>
      <w:r w:rsidR="007404FC" w:rsidRPr="00EE0C9A">
        <w:rPr>
          <w:rFonts w:ascii="Times New Roman" w:hAnsi="宋体"/>
          <w:sz w:val="21"/>
          <w:szCs w:val="21"/>
        </w:rPr>
        <w:t>其具体分析过程</w:t>
      </w:r>
      <w:r w:rsidR="00D04E68" w:rsidRPr="00EE0C9A">
        <w:rPr>
          <w:rFonts w:ascii="Times New Roman" w:hAnsi="宋体"/>
          <w:sz w:val="21"/>
          <w:szCs w:val="21"/>
        </w:rPr>
        <w:t>如图</w:t>
      </w:r>
      <w:r w:rsidR="00D04E68" w:rsidRPr="00EE0C9A">
        <w:rPr>
          <w:rFonts w:ascii="Times New Roman" w:hAnsi="Times New Roman"/>
          <w:sz w:val="21"/>
          <w:szCs w:val="21"/>
        </w:rPr>
        <w:t>1</w:t>
      </w:r>
      <w:r w:rsidR="00D04E68" w:rsidRPr="00EE0C9A">
        <w:rPr>
          <w:rFonts w:ascii="Times New Roman" w:hAnsi="宋体"/>
          <w:sz w:val="21"/>
          <w:szCs w:val="21"/>
        </w:rPr>
        <w:t>所示</w:t>
      </w:r>
      <w:r w:rsidR="00097FA1">
        <w:rPr>
          <w:rFonts w:ascii="Times New Roman" w:hAnsi="宋体" w:hint="eastAsia"/>
          <w:sz w:val="21"/>
          <w:szCs w:val="21"/>
        </w:rPr>
        <w:t>：</w:t>
      </w:r>
      <w:r w:rsidR="003D023D" w:rsidRPr="00EE0C9A">
        <w:rPr>
          <w:rFonts w:ascii="Times New Roman" w:hAnsi="宋体"/>
          <w:sz w:val="21"/>
          <w:szCs w:val="21"/>
        </w:rPr>
        <w:t>首先</w:t>
      </w:r>
      <w:r w:rsidR="00825E9E" w:rsidRPr="00EE0C9A">
        <w:rPr>
          <w:rFonts w:ascii="Times New Roman" w:hAnsi="宋体"/>
          <w:sz w:val="21"/>
          <w:szCs w:val="21"/>
        </w:rPr>
        <w:t>，</w:t>
      </w:r>
      <w:r w:rsidR="004F4B80" w:rsidRPr="00EE0C9A">
        <w:rPr>
          <w:rFonts w:ascii="Times New Roman" w:hAnsi="宋体"/>
          <w:sz w:val="21"/>
          <w:szCs w:val="21"/>
        </w:rPr>
        <w:t>在虚拟机中</w:t>
      </w:r>
      <w:r w:rsidR="00C80EF5" w:rsidRPr="00EE0C9A">
        <w:rPr>
          <w:rFonts w:ascii="Times New Roman" w:hAnsi="宋体"/>
          <w:sz w:val="21"/>
          <w:szCs w:val="21"/>
        </w:rPr>
        <w:t>动态</w:t>
      </w:r>
      <w:r w:rsidR="00516D3A" w:rsidRPr="00EE0C9A">
        <w:rPr>
          <w:rFonts w:ascii="Times New Roman" w:hAnsi="宋体"/>
          <w:sz w:val="21"/>
          <w:szCs w:val="21"/>
        </w:rPr>
        <w:t>执行</w:t>
      </w:r>
      <w:r w:rsidR="00C80EF5" w:rsidRPr="00EE0C9A">
        <w:rPr>
          <w:rFonts w:ascii="Times New Roman" w:hAnsi="宋体"/>
          <w:sz w:val="21"/>
          <w:szCs w:val="21"/>
        </w:rPr>
        <w:t>软件</w:t>
      </w:r>
      <w:r w:rsidR="00825E9E" w:rsidRPr="00EE0C9A">
        <w:rPr>
          <w:rFonts w:ascii="Times New Roman" w:hAnsi="宋体"/>
          <w:sz w:val="21"/>
          <w:szCs w:val="21"/>
        </w:rPr>
        <w:t>，</w:t>
      </w:r>
      <w:r w:rsidR="00516D3A" w:rsidRPr="00EE0C9A">
        <w:rPr>
          <w:rFonts w:ascii="Times New Roman" w:hAnsi="宋体"/>
          <w:sz w:val="21"/>
          <w:szCs w:val="21"/>
        </w:rPr>
        <w:t>获得</w:t>
      </w:r>
      <w:r w:rsidR="00C80EF5" w:rsidRPr="00EE0C9A">
        <w:rPr>
          <w:rFonts w:ascii="Times New Roman" w:hAnsi="宋体"/>
          <w:sz w:val="21"/>
          <w:szCs w:val="21"/>
        </w:rPr>
        <w:t>软件的</w:t>
      </w:r>
      <w:r w:rsidR="00E35FE1" w:rsidRPr="00EE0C9A">
        <w:rPr>
          <w:rFonts w:ascii="Times New Roman" w:hAnsi="宋体"/>
          <w:sz w:val="21"/>
          <w:szCs w:val="21"/>
        </w:rPr>
        <w:t>二进制</w:t>
      </w:r>
      <w:r w:rsidR="003D023D" w:rsidRPr="00EE0C9A">
        <w:rPr>
          <w:rFonts w:ascii="Times New Roman" w:hAnsi="宋体"/>
          <w:sz w:val="21"/>
          <w:szCs w:val="21"/>
        </w:rPr>
        <w:t>执行轨迹；接着</w:t>
      </w:r>
      <w:r w:rsidR="00825E9E" w:rsidRPr="00EE0C9A">
        <w:rPr>
          <w:rFonts w:ascii="Times New Roman" w:hAnsi="宋体"/>
          <w:sz w:val="21"/>
          <w:szCs w:val="21"/>
        </w:rPr>
        <w:t>，</w:t>
      </w:r>
      <w:r w:rsidR="003D023D" w:rsidRPr="00EE0C9A">
        <w:rPr>
          <w:rFonts w:ascii="Times New Roman" w:hAnsi="宋体"/>
          <w:sz w:val="21"/>
          <w:szCs w:val="21"/>
        </w:rPr>
        <w:t>使用符号执行</w:t>
      </w:r>
      <w:r w:rsidR="00553125" w:rsidRPr="00EE0C9A">
        <w:rPr>
          <w:rFonts w:ascii="Times New Roman" w:hAnsi="宋体"/>
          <w:sz w:val="21"/>
          <w:szCs w:val="21"/>
        </w:rPr>
        <w:t>收集并形式化表示</w:t>
      </w:r>
      <w:r w:rsidR="003D023D" w:rsidRPr="00EE0C9A">
        <w:rPr>
          <w:rFonts w:ascii="Times New Roman" w:hAnsi="宋体"/>
          <w:sz w:val="21"/>
          <w:szCs w:val="21"/>
        </w:rPr>
        <w:t>执行轨迹中</w:t>
      </w:r>
      <w:r w:rsidR="009D37CF" w:rsidRPr="00EE0C9A">
        <w:rPr>
          <w:rFonts w:ascii="Times New Roman" w:hAnsi="宋体"/>
          <w:sz w:val="21"/>
          <w:szCs w:val="21"/>
        </w:rPr>
        <w:t>的</w:t>
      </w:r>
      <w:r w:rsidR="00E35FE1" w:rsidRPr="00EE0C9A">
        <w:rPr>
          <w:rFonts w:ascii="Times New Roman" w:hAnsi="宋体"/>
          <w:sz w:val="21"/>
          <w:szCs w:val="21"/>
        </w:rPr>
        <w:t>路径分支条件</w:t>
      </w:r>
      <w:r w:rsidR="003D023D" w:rsidRPr="00EE0C9A">
        <w:rPr>
          <w:rFonts w:ascii="Times New Roman" w:hAnsi="宋体"/>
          <w:sz w:val="21"/>
          <w:szCs w:val="21"/>
        </w:rPr>
        <w:t>；然后，</w:t>
      </w:r>
      <w:r w:rsidR="0052351B" w:rsidRPr="00EE0C9A">
        <w:rPr>
          <w:rFonts w:ascii="Times New Roman" w:hAnsi="宋体"/>
          <w:sz w:val="21"/>
          <w:szCs w:val="21"/>
        </w:rPr>
        <w:t>利用约束求解</w:t>
      </w:r>
      <w:r w:rsidR="00E57FFC" w:rsidRPr="00EE0C9A">
        <w:rPr>
          <w:rFonts w:ascii="Times New Roman" w:hAnsi="宋体"/>
          <w:sz w:val="21"/>
          <w:szCs w:val="21"/>
        </w:rPr>
        <w:t>技术</w:t>
      </w:r>
      <w:r w:rsidR="003C5C93" w:rsidRPr="00EE0C9A">
        <w:rPr>
          <w:rFonts w:ascii="Times New Roman" w:hAnsi="宋体"/>
          <w:sz w:val="21"/>
          <w:szCs w:val="21"/>
        </w:rPr>
        <w:t>推理</w:t>
      </w:r>
      <w:r w:rsidR="002119C4" w:rsidRPr="00EE0C9A">
        <w:rPr>
          <w:rFonts w:ascii="Times New Roman" w:hAnsi="宋体"/>
          <w:sz w:val="21"/>
          <w:szCs w:val="21"/>
        </w:rPr>
        <w:t>软件的内部逻辑关系</w:t>
      </w:r>
      <w:r w:rsidR="009C3545" w:rsidRPr="00EE0C9A">
        <w:rPr>
          <w:rFonts w:ascii="Times New Roman" w:hAnsi="宋体"/>
          <w:sz w:val="21"/>
          <w:szCs w:val="21"/>
        </w:rPr>
        <w:t>。</w:t>
      </w:r>
    </w:p>
    <w:p w:rsidR="00F81B89" w:rsidRPr="00EE0C9A" w:rsidRDefault="004C45F1" w:rsidP="003A7F81">
      <w:pPr>
        <w:ind w:firstLineChars="200" w:firstLine="420"/>
        <w:jc w:val="both"/>
        <w:rPr>
          <w:rFonts w:ascii="Times New Roman" w:hAnsi="Times New Roman"/>
          <w:sz w:val="21"/>
          <w:szCs w:val="21"/>
        </w:rPr>
      </w:pPr>
      <w:r w:rsidRPr="00EE0C9A">
        <w:rPr>
          <w:rFonts w:ascii="Times New Roman" w:hAnsi="宋体"/>
          <w:sz w:val="21"/>
          <w:szCs w:val="21"/>
        </w:rPr>
        <w:t>通过与虚拟机、污点分析、</w:t>
      </w:r>
      <w:proofErr w:type="gramStart"/>
      <w:r w:rsidRPr="00EE0C9A">
        <w:rPr>
          <w:rFonts w:ascii="Times New Roman" w:hAnsi="宋体"/>
          <w:sz w:val="21"/>
          <w:szCs w:val="21"/>
        </w:rPr>
        <w:t>云计算</w:t>
      </w:r>
      <w:proofErr w:type="gramEnd"/>
      <w:r w:rsidRPr="00EE0C9A">
        <w:rPr>
          <w:rFonts w:ascii="Times New Roman" w:hAnsi="宋体"/>
          <w:sz w:val="21"/>
          <w:szCs w:val="21"/>
        </w:rPr>
        <w:t>和二进制代码插装等技术的结合，该动静结合的逆向分析技术在分析精度和速度方面都得到了大幅的提升，并已经在</w:t>
      </w:r>
      <w:bookmarkStart w:id="5" w:name="OLE_LINK1"/>
      <w:bookmarkStart w:id="6" w:name="OLE_LINK2"/>
      <w:r w:rsidRPr="00EE0C9A">
        <w:rPr>
          <w:rFonts w:ascii="Times New Roman" w:hAnsi="宋体"/>
          <w:sz w:val="21"/>
          <w:szCs w:val="21"/>
        </w:rPr>
        <w:t>软件测试</w:t>
      </w:r>
      <w:r w:rsidR="005F221E" w:rsidRPr="005F221E">
        <w:rPr>
          <w:rFonts w:ascii="Times New Roman" w:hAnsi="宋体" w:hint="eastAsia"/>
          <w:sz w:val="21"/>
          <w:szCs w:val="21"/>
          <w:vertAlign w:val="superscript"/>
        </w:rPr>
        <w:t>[7-10]</w:t>
      </w:r>
      <w:r w:rsidRPr="00EE0C9A">
        <w:rPr>
          <w:rFonts w:ascii="Times New Roman" w:hAnsi="宋体"/>
          <w:sz w:val="21"/>
          <w:szCs w:val="21"/>
        </w:rPr>
        <w:t>、漏洞发掘</w:t>
      </w:r>
      <w:r w:rsidR="005F221E" w:rsidRPr="005F221E">
        <w:rPr>
          <w:rFonts w:ascii="Times New Roman" w:hAnsi="宋体" w:hint="eastAsia"/>
          <w:sz w:val="21"/>
          <w:szCs w:val="21"/>
          <w:vertAlign w:val="superscript"/>
        </w:rPr>
        <w:t>[11-18]</w:t>
      </w:r>
      <w:r w:rsidRPr="00EE0C9A">
        <w:rPr>
          <w:rFonts w:ascii="Times New Roman" w:hAnsi="宋体"/>
          <w:sz w:val="21"/>
          <w:szCs w:val="21"/>
        </w:rPr>
        <w:t>、恶意代码分析</w:t>
      </w:r>
      <w:r w:rsidR="005F221E" w:rsidRPr="005F221E">
        <w:rPr>
          <w:rFonts w:ascii="Times New Roman" w:hAnsi="宋体" w:hint="eastAsia"/>
          <w:sz w:val="21"/>
          <w:szCs w:val="21"/>
          <w:vertAlign w:val="superscript"/>
        </w:rPr>
        <w:t>[19-23]</w:t>
      </w:r>
      <w:r w:rsidRPr="00EE0C9A">
        <w:rPr>
          <w:rFonts w:ascii="Times New Roman" w:hAnsi="宋体"/>
          <w:sz w:val="21"/>
          <w:szCs w:val="21"/>
        </w:rPr>
        <w:t>、协议分析</w:t>
      </w:r>
      <w:r w:rsidR="00785ED9" w:rsidRPr="00EE0C9A">
        <w:rPr>
          <w:rFonts w:ascii="Times New Roman" w:hAnsi="Times New Roman"/>
          <w:sz w:val="21"/>
          <w:szCs w:val="21"/>
          <w:vertAlign w:val="superscript"/>
        </w:rPr>
        <w:fldChar w:fldCharType="begin"/>
      </w:r>
      <w:r w:rsidR="00593DC7" w:rsidRPr="00EE0C9A">
        <w:rPr>
          <w:rFonts w:ascii="Times New Roman" w:hAnsi="Times New Roman"/>
          <w:sz w:val="21"/>
          <w:szCs w:val="21"/>
          <w:vertAlign w:val="superscript"/>
        </w:rPr>
        <w:instrText xml:space="preserve"> REF _Ref315884129 \r \h  \* MERGEFORMAT </w:instrText>
      </w:r>
      <w:r w:rsidR="00785ED9" w:rsidRPr="00EE0C9A">
        <w:rPr>
          <w:rFonts w:ascii="Times New Roman" w:hAnsi="Times New Roman"/>
          <w:sz w:val="21"/>
          <w:szCs w:val="21"/>
          <w:vertAlign w:val="superscript"/>
        </w:rPr>
      </w:r>
      <w:r w:rsidR="00785ED9" w:rsidRPr="00EE0C9A">
        <w:rPr>
          <w:rFonts w:ascii="Times New Roman" w:hAnsi="Times New Roman"/>
          <w:sz w:val="21"/>
          <w:szCs w:val="21"/>
          <w:vertAlign w:val="superscript"/>
        </w:rPr>
        <w:fldChar w:fldCharType="separate"/>
      </w:r>
      <w:r w:rsidR="001A743E">
        <w:rPr>
          <w:rFonts w:ascii="Times New Roman" w:hAnsi="Times New Roman"/>
          <w:sz w:val="21"/>
          <w:szCs w:val="21"/>
          <w:vertAlign w:val="superscript"/>
        </w:rPr>
        <w:t>[19]</w:t>
      </w:r>
      <w:r w:rsidR="00785ED9" w:rsidRPr="00EE0C9A">
        <w:rPr>
          <w:rFonts w:ascii="Times New Roman" w:hAnsi="Times New Roman"/>
          <w:sz w:val="21"/>
          <w:szCs w:val="21"/>
          <w:vertAlign w:val="superscript"/>
        </w:rPr>
        <w:fldChar w:fldCharType="end"/>
      </w:r>
      <w:r w:rsidR="00D770EE">
        <w:fldChar w:fldCharType="begin"/>
      </w:r>
      <w:r w:rsidR="00D770EE">
        <w:instrText xml:space="preserve"> REF _Ref315878494 \r \h  \* MERGEFORMAT </w:instrText>
      </w:r>
      <w:r w:rsidR="00D770EE">
        <w:fldChar w:fldCharType="separate"/>
      </w:r>
      <w:r w:rsidR="001A743E" w:rsidRPr="001A743E">
        <w:rPr>
          <w:rFonts w:ascii="Times New Roman" w:hAnsi="Times New Roman"/>
          <w:sz w:val="21"/>
          <w:szCs w:val="21"/>
          <w:vertAlign w:val="superscript"/>
        </w:rPr>
        <w:t>[26]</w:t>
      </w:r>
      <w:r w:rsidR="00D770EE">
        <w:fldChar w:fldCharType="end"/>
      </w:r>
      <w:r w:rsidRPr="00EE0C9A">
        <w:rPr>
          <w:rFonts w:ascii="Times New Roman" w:hAnsi="宋体"/>
          <w:sz w:val="21"/>
          <w:szCs w:val="21"/>
        </w:rPr>
        <w:t>和代码复用</w:t>
      </w:r>
      <w:r w:rsidR="00785ED9" w:rsidRPr="00EE0C9A">
        <w:rPr>
          <w:rFonts w:ascii="Times New Roman" w:hAnsi="Times New Roman"/>
          <w:sz w:val="21"/>
          <w:szCs w:val="21"/>
          <w:vertAlign w:val="superscript"/>
        </w:rPr>
        <w:fldChar w:fldCharType="begin"/>
      </w:r>
      <w:r w:rsidR="00593DC7" w:rsidRPr="00EE0C9A">
        <w:rPr>
          <w:rFonts w:ascii="Times New Roman" w:hAnsi="Times New Roman"/>
          <w:sz w:val="21"/>
          <w:szCs w:val="21"/>
          <w:vertAlign w:val="superscript"/>
        </w:rPr>
        <w:instrText xml:space="preserve"> REF _Ref317354752 \r \h  \* MERGEFORMAT </w:instrText>
      </w:r>
      <w:r w:rsidR="00785ED9" w:rsidRPr="00EE0C9A">
        <w:rPr>
          <w:rFonts w:ascii="Times New Roman" w:hAnsi="Times New Roman"/>
          <w:sz w:val="21"/>
          <w:szCs w:val="21"/>
          <w:vertAlign w:val="superscript"/>
        </w:rPr>
      </w:r>
      <w:r w:rsidR="00785ED9" w:rsidRPr="00EE0C9A">
        <w:rPr>
          <w:rFonts w:ascii="Times New Roman" w:hAnsi="Times New Roman"/>
          <w:sz w:val="21"/>
          <w:szCs w:val="21"/>
          <w:vertAlign w:val="superscript"/>
        </w:rPr>
        <w:fldChar w:fldCharType="separate"/>
      </w:r>
      <w:r w:rsidR="001A743E">
        <w:rPr>
          <w:rFonts w:ascii="Times New Roman" w:hAnsi="Times New Roman"/>
          <w:sz w:val="21"/>
          <w:szCs w:val="21"/>
          <w:vertAlign w:val="superscript"/>
        </w:rPr>
        <w:t>[27]</w:t>
      </w:r>
      <w:r w:rsidR="00785ED9" w:rsidRPr="00EE0C9A">
        <w:rPr>
          <w:rFonts w:ascii="Times New Roman" w:hAnsi="Times New Roman"/>
          <w:sz w:val="21"/>
          <w:szCs w:val="21"/>
          <w:vertAlign w:val="superscript"/>
        </w:rPr>
        <w:fldChar w:fldCharType="end"/>
      </w:r>
      <w:bookmarkEnd w:id="5"/>
      <w:bookmarkEnd w:id="6"/>
      <w:r w:rsidRPr="00EE0C9A">
        <w:rPr>
          <w:rFonts w:ascii="Times New Roman" w:hAnsi="宋体"/>
          <w:sz w:val="21"/>
          <w:szCs w:val="21"/>
        </w:rPr>
        <w:t>等安全领域得到广泛的应用。</w:t>
      </w:r>
    </w:p>
    <w:p w:rsidR="00CB4F99" w:rsidRPr="00EE0C9A" w:rsidRDefault="00E35FE1" w:rsidP="00A719DF">
      <w:pPr>
        <w:spacing w:afterLines="50" w:after="156"/>
        <w:jc w:val="center"/>
        <w:rPr>
          <w:rFonts w:ascii="Times New Roman" w:eastAsia="黑体" w:hAnsi="Times New Roman"/>
          <w:sz w:val="18"/>
          <w:szCs w:val="18"/>
        </w:rPr>
      </w:pPr>
      <w:r w:rsidRPr="00EE0C9A">
        <w:rPr>
          <w:rFonts w:ascii="Times New Roman" w:hAnsi="Times New Roman"/>
        </w:rPr>
        <w:object w:dxaOrig="5715" w:dyaOrig="37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75pt;height:139.85pt" o:ole="">
            <v:imagedata r:id="rId10" o:title=""/>
          </v:shape>
          <o:OLEObject Type="Embed" ProgID="Visio.Drawing.11" ShapeID="_x0000_i1025" DrawAspect="Content" ObjectID="_1416928617" r:id="rId11"/>
        </w:object>
      </w:r>
      <w:r w:rsidR="00CB4F99" w:rsidRPr="00EE0C9A">
        <w:rPr>
          <w:rFonts w:ascii="Times New Roman" w:eastAsia="黑体" w:hAnsi="黑体"/>
          <w:sz w:val="18"/>
          <w:szCs w:val="18"/>
        </w:rPr>
        <w:t>图</w:t>
      </w:r>
      <w:r w:rsidR="00CB4F99" w:rsidRPr="00EE0C9A">
        <w:rPr>
          <w:rFonts w:ascii="Times New Roman" w:eastAsia="黑体" w:hAnsi="Times New Roman"/>
          <w:sz w:val="18"/>
          <w:szCs w:val="18"/>
        </w:rPr>
        <w:t xml:space="preserve">1 </w:t>
      </w:r>
      <w:r w:rsidR="00FA1106" w:rsidRPr="00EE0C9A">
        <w:rPr>
          <w:rFonts w:ascii="Times New Roman" w:eastAsia="黑体" w:hAnsi="黑体"/>
          <w:sz w:val="18"/>
          <w:szCs w:val="18"/>
        </w:rPr>
        <w:t>基于</w:t>
      </w:r>
      <w:r w:rsidRPr="00EE0C9A">
        <w:rPr>
          <w:rFonts w:ascii="Times New Roman" w:eastAsia="黑体" w:hAnsi="黑体"/>
          <w:sz w:val="18"/>
          <w:szCs w:val="18"/>
        </w:rPr>
        <w:t>软件路径信息泄露的逆向工程</w:t>
      </w:r>
    </w:p>
    <w:p w:rsidR="008C2529" w:rsidRPr="00EE0C9A" w:rsidRDefault="00E35FE1" w:rsidP="003A7F81">
      <w:pPr>
        <w:ind w:firstLineChars="200" w:firstLine="420"/>
        <w:jc w:val="both"/>
        <w:rPr>
          <w:rFonts w:ascii="Times New Roman" w:eastAsiaTheme="minorEastAsia" w:hAnsi="Times New Roman"/>
          <w:sz w:val="21"/>
          <w:szCs w:val="21"/>
        </w:rPr>
      </w:pPr>
      <w:r w:rsidRPr="00EE0C9A">
        <w:rPr>
          <w:rFonts w:ascii="Times New Roman" w:eastAsiaTheme="minorEastAsia" w:hAnsiTheme="minorEastAsia"/>
          <w:sz w:val="21"/>
          <w:szCs w:val="21"/>
        </w:rPr>
        <w:t>基于</w:t>
      </w:r>
      <w:r w:rsidR="00D54342" w:rsidRPr="00EE0C9A">
        <w:rPr>
          <w:rFonts w:ascii="Times New Roman" w:eastAsiaTheme="minorEastAsia" w:hAnsiTheme="minorEastAsia"/>
          <w:sz w:val="21"/>
          <w:szCs w:val="21"/>
        </w:rPr>
        <w:t>软件</w:t>
      </w:r>
      <w:r w:rsidR="00D4026B" w:rsidRPr="00EE0C9A">
        <w:rPr>
          <w:rFonts w:ascii="Times New Roman" w:eastAsiaTheme="minorEastAsia" w:hAnsiTheme="minorEastAsia"/>
          <w:sz w:val="21"/>
          <w:szCs w:val="21"/>
        </w:rPr>
        <w:t>路径</w:t>
      </w:r>
      <w:ins w:id="7" w:author="zwang" w:date="2012-12-12T17:48:00Z">
        <w:r w:rsidR="0041148C">
          <w:rPr>
            <w:rFonts w:ascii="Times New Roman" w:eastAsiaTheme="minorEastAsia" w:hAnsiTheme="minorEastAsia" w:hint="eastAsia"/>
            <w:sz w:val="21"/>
            <w:szCs w:val="21"/>
          </w:rPr>
          <w:t>分支</w:t>
        </w:r>
      </w:ins>
      <w:r w:rsidR="00D4026B" w:rsidRPr="00EE0C9A">
        <w:rPr>
          <w:rFonts w:ascii="Times New Roman" w:eastAsiaTheme="minorEastAsia" w:hAnsiTheme="minorEastAsia"/>
          <w:sz w:val="21"/>
          <w:szCs w:val="21"/>
        </w:rPr>
        <w:t>信息泄露问题的逆向工程技术是一柄双</w:t>
      </w:r>
      <w:proofErr w:type="gramStart"/>
      <w:r w:rsidR="00D4026B" w:rsidRPr="00EE0C9A">
        <w:rPr>
          <w:rFonts w:ascii="Times New Roman" w:eastAsiaTheme="minorEastAsia" w:hAnsiTheme="minorEastAsia"/>
          <w:sz w:val="21"/>
          <w:szCs w:val="21"/>
        </w:rPr>
        <w:t>刃</w:t>
      </w:r>
      <w:proofErr w:type="gramEnd"/>
      <w:r w:rsidR="00D4026B" w:rsidRPr="00EE0C9A">
        <w:rPr>
          <w:rFonts w:ascii="Times New Roman" w:eastAsiaTheme="minorEastAsia" w:hAnsiTheme="minorEastAsia"/>
          <w:sz w:val="21"/>
          <w:szCs w:val="21"/>
        </w:rPr>
        <w:t>剑，它既可以用于</w:t>
      </w:r>
      <w:r w:rsidR="00FC4691" w:rsidRPr="00EE0C9A">
        <w:rPr>
          <w:rFonts w:ascii="Times New Roman" w:eastAsiaTheme="minorEastAsia" w:hAnsiTheme="minorEastAsia"/>
          <w:sz w:val="21"/>
          <w:szCs w:val="21"/>
        </w:rPr>
        <w:t>软件的</w:t>
      </w:r>
      <w:r w:rsidR="00177E79" w:rsidRPr="00EE0C9A">
        <w:rPr>
          <w:rFonts w:ascii="Times New Roman" w:eastAsiaTheme="minorEastAsia" w:hAnsiTheme="minorEastAsia"/>
          <w:sz w:val="21"/>
          <w:szCs w:val="21"/>
        </w:rPr>
        <w:t>安全</w:t>
      </w:r>
      <w:r w:rsidR="00FC4691" w:rsidRPr="00EE0C9A">
        <w:rPr>
          <w:rFonts w:ascii="Times New Roman" w:eastAsiaTheme="minorEastAsia" w:hAnsiTheme="minorEastAsia"/>
          <w:sz w:val="21"/>
          <w:szCs w:val="21"/>
        </w:rPr>
        <w:t>测试，也可以被恶意</w:t>
      </w:r>
      <w:r w:rsidR="007D51E4" w:rsidRPr="00EE0C9A">
        <w:rPr>
          <w:rFonts w:ascii="Times New Roman" w:eastAsiaTheme="minorEastAsia" w:hAnsiTheme="minorEastAsia"/>
          <w:sz w:val="21"/>
          <w:szCs w:val="21"/>
        </w:rPr>
        <w:t>攻击者用于</w:t>
      </w:r>
      <w:r w:rsidR="008C2529" w:rsidRPr="00EE0C9A">
        <w:rPr>
          <w:rFonts w:ascii="Times New Roman" w:eastAsiaTheme="minorEastAsia" w:hAnsiTheme="minorEastAsia"/>
          <w:sz w:val="21"/>
          <w:szCs w:val="21"/>
        </w:rPr>
        <w:t>代码盗用、软件篡改、</w:t>
      </w:r>
      <w:r w:rsidR="003D023D" w:rsidRPr="00EE0C9A">
        <w:rPr>
          <w:rFonts w:ascii="Times New Roman" w:eastAsiaTheme="minorEastAsia" w:hAnsiTheme="minorEastAsia"/>
          <w:sz w:val="21"/>
          <w:szCs w:val="21"/>
        </w:rPr>
        <w:t>软件</w:t>
      </w:r>
      <w:r w:rsidR="007D51E4" w:rsidRPr="00EE0C9A">
        <w:rPr>
          <w:rFonts w:ascii="Times New Roman" w:eastAsiaTheme="minorEastAsia" w:hAnsiTheme="minorEastAsia"/>
          <w:sz w:val="21"/>
          <w:szCs w:val="21"/>
        </w:rPr>
        <w:t>破解以及</w:t>
      </w:r>
      <w:r w:rsidR="008C2529" w:rsidRPr="00EE0C9A">
        <w:rPr>
          <w:rFonts w:ascii="Times New Roman" w:eastAsiaTheme="minorEastAsia" w:hAnsiTheme="minorEastAsia"/>
          <w:sz w:val="21"/>
          <w:szCs w:val="21"/>
        </w:rPr>
        <w:t>软件盗版</w:t>
      </w:r>
      <w:r w:rsidR="004867A7" w:rsidRPr="00EE0C9A">
        <w:rPr>
          <w:rFonts w:ascii="Times New Roman" w:eastAsiaTheme="minorEastAsia" w:hAnsiTheme="minorEastAsia"/>
          <w:sz w:val="21"/>
          <w:szCs w:val="21"/>
        </w:rPr>
        <w:t>，给软件的知识产权保护带来了严重的威胁</w:t>
      </w:r>
      <w:r w:rsidR="004F4B80" w:rsidRPr="00EE0C9A">
        <w:rPr>
          <w:rFonts w:ascii="Times New Roman" w:eastAsiaTheme="minorEastAsia" w:hAnsiTheme="minorEastAsia"/>
          <w:sz w:val="21"/>
          <w:szCs w:val="21"/>
        </w:rPr>
        <w:t>。</w:t>
      </w:r>
    </w:p>
    <w:p w:rsidR="00AF38B9" w:rsidRPr="00EE0C9A" w:rsidRDefault="00AF38B9" w:rsidP="00AF38B9">
      <w:pPr>
        <w:pStyle w:val="af5"/>
        <w:spacing w:line="240" w:lineRule="auto"/>
        <w:ind w:firstLine="420"/>
        <w:rPr>
          <w:rFonts w:eastAsiaTheme="minorEastAsia"/>
          <w:kern w:val="0"/>
          <w:sz w:val="21"/>
          <w:szCs w:val="21"/>
        </w:rPr>
      </w:pPr>
      <w:r w:rsidRPr="00EE0C9A">
        <w:rPr>
          <w:rFonts w:eastAsiaTheme="minorEastAsia" w:hAnsiTheme="minorEastAsia"/>
          <w:kern w:val="0"/>
          <w:sz w:val="21"/>
          <w:szCs w:val="21"/>
        </w:rPr>
        <w:lastRenderedPageBreak/>
        <w:t>理想的软件保护模型应该具有单向性，即软件的正向执行过程是准确和高效的，但是逆向工程</w:t>
      </w:r>
      <w:r w:rsidR="002F3F9C" w:rsidRPr="00EE0C9A">
        <w:rPr>
          <w:rFonts w:eastAsiaTheme="minorEastAsia" w:hAnsiTheme="minorEastAsia"/>
          <w:kern w:val="0"/>
          <w:sz w:val="21"/>
          <w:szCs w:val="21"/>
        </w:rPr>
        <w:t>过程</w:t>
      </w:r>
      <w:r w:rsidRPr="00EE0C9A">
        <w:rPr>
          <w:rFonts w:eastAsiaTheme="minorEastAsia" w:hAnsiTheme="minorEastAsia"/>
          <w:kern w:val="0"/>
          <w:sz w:val="21"/>
          <w:szCs w:val="21"/>
        </w:rPr>
        <w:t>是复杂的</w:t>
      </w:r>
      <w:r w:rsidR="00E1382F" w:rsidRPr="00EE0C9A">
        <w:rPr>
          <w:rFonts w:eastAsiaTheme="minorEastAsia" w:hAnsiTheme="minorEastAsia"/>
          <w:kern w:val="0"/>
          <w:sz w:val="21"/>
          <w:szCs w:val="21"/>
        </w:rPr>
        <w:t>，</w:t>
      </w:r>
      <w:r w:rsidRPr="00EE0C9A">
        <w:rPr>
          <w:rFonts w:eastAsiaTheme="minorEastAsia" w:hAnsiTheme="minorEastAsia"/>
          <w:kern w:val="0"/>
          <w:sz w:val="21"/>
          <w:szCs w:val="21"/>
        </w:rPr>
        <w:t>且难以在可接受的时间内完成。</w:t>
      </w:r>
    </w:p>
    <w:p w:rsidR="00AF38B9" w:rsidRPr="00EE0C9A" w:rsidRDefault="00E1382F" w:rsidP="00AF38B9">
      <w:pPr>
        <w:pStyle w:val="af5"/>
        <w:spacing w:line="240" w:lineRule="auto"/>
        <w:ind w:firstLine="420"/>
        <w:rPr>
          <w:rFonts w:eastAsiaTheme="minorEastAsia"/>
          <w:kern w:val="0"/>
          <w:sz w:val="21"/>
          <w:szCs w:val="21"/>
        </w:rPr>
      </w:pPr>
      <w:r w:rsidRPr="00EE0C9A">
        <w:rPr>
          <w:rFonts w:eastAsiaTheme="minorEastAsia" w:hAnsiTheme="minorEastAsia"/>
          <w:kern w:val="0"/>
          <w:sz w:val="21"/>
          <w:szCs w:val="21"/>
        </w:rPr>
        <w:t>本文</w:t>
      </w:r>
      <w:r w:rsidR="00AF38B9" w:rsidRPr="00EE0C9A">
        <w:rPr>
          <w:rFonts w:eastAsiaTheme="minorEastAsia" w:hAnsiTheme="minorEastAsia"/>
          <w:kern w:val="0"/>
          <w:sz w:val="21"/>
          <w:szCs w:val="21"/>
        </w:rPr>
        <w:t>将研究具有单向性的软件逻辑关系保护策略，首先，分析了信息安全领域常用的单向函数和保留前缀算法；然后，将单向函数的保护强度和保留前缀算法的转</w:t>
      </w:r>
      <w:r w:rsidR="00F47D37">
        <w:rPr>
          <w:rFonts w:eastAsiaTheme="minorEastAsia" w:hAnsiTheme="minorEastAsia" w:hint="eastAsia"/>
          <w:kern w:val="0"/>
          <w:sz w:val="21"/>
          <w:szCs w:val="21"/>
        </w:rPr>
        <w:t>换</w:t>
      </w:r>
      <w:r w:rsidR="00AF38B9" w:rsidRPr="00EE0C9A">
        <w:rPr>
          <w:rFonts w:eastAsiaTheme="minorEastAsia" w:hAnsiTheme="minorEastAsia"/>
          <w:kern w:val="0"/>
          <w:sz w:val="21"/>
          <w:szCs w:val="21"/>
        </w:rPr>
        <w:t>能力相结合，提出了一种新的路径混淆策略；最后，对基于单向保留前缀加密算法的路径混</w:t>
      </w:r>
      <w:r w:rsidR="00C64248">
        <w:rPr>
          <w:rFonts w:eastAsiaTheme="minorEastAsia" w:hAnsiTheme="minorEastAsia" w:hint="eastAsia"/>
          <w:kern w:val="0"/>
          <w:sz w:val="21"/>
          <w:szCs w:val="21"/>
        </w:rPr>
        <w:t>淆</w:t>
      </w:r>
      <w:r w:rsidR="00AF38B9" w:rsidRPr="00EE0C9A">
        <w:rPr>
          <w:rFonts w:eastAsiaTheme="minorEastAsia" w:hAnsiTheme="minorEastAsia"/>
          <w:kern w:val="0"/>
          <w:sz w:val="21"/>
          <w:szCs w:val="21"/>
        </w:rPr>
        <w:t>策略进行了</w:t>
      </w:r>
      <w:r w:rsidR="0007330C">
        <w:rPr>
          <w:rFonts w:eastAsiaTheme="minorEastAsia" w:hAnsiTheme="minorEastAsia" w:hint="eastAsia"/>
          <w:kern w:val="0"/>
          <w:sz w:val="21"/>
          <w:szCs w:val="21"/>
        </w:rPr>
        <w:t>安全性分析和</w:t>
      </w:r>
      <w:r w:rsidR="00097FA1">
        <w:rPr>
          <w:rFonts w:eastAsiaTheme="minorEastAsia" w:hAnsiTheme="minorEastAsia" w:hint="eastAsia"/>
          <w:kern w:val="0"/>
          <w:sz w:val="21"/>
          <w:szCs w:val="21"/>
        </w:rPr>
        <w:t>性能</w:t>
      </w:r>
      <w:r w:rsidR="00AF38B9" w:rsidRPr="00EE0C9A">
        <w:rPr>
          <w:rFonts w:eastAsiaTheme="minorEastAsia" w:hAnsiTheme="minorEastAsia"/>
          <w:kern w:val="0"/>
          <w:sz w:val="21"/>
          <w:szCs w:val="21"/>
        </w:rPr>
        <w:t>测试。</w:t>
      </w:r>
    </w:p>
    <w:p w:rsidR="00C120EB" w:rsidRPr="00EE0C9A" w:rsidRDefault="00C32EDD" w:rsidP="000C3E71">
      <w:pPr>
        <w:pStyle w:val="10"/>
        <w:spacing w:before="0" w:after="0" w:line="360" w:lineRule="auto"/>
        <w:rPr>
          <w:rFonts w:ascii="Times New Roman" w:hAnsi="Times New Roman"/>
          <w:sz w:val="28"/>
          <w:szCs w:val="28"/>
        </w:rPr>
      </w:pPr>
      <w:r w:rsidRPr="00EE0C9A">
        <w:rPr>
          <w:rFonts w:ascii="Times New Roman" w:hAnsi="Times New Roman"/>
          <w:sz w:val="28"/>
          <w:szCs w:val="28"/>
        </w:rPr>
        <w:t>2</w:t>
      </w:r>
      <w:r w:rsidR="00B85B8C" w:rsidRPr="00EE0C9A">
        <w:rPr>
          <w:rFonts w:ascii="Times New Roman" w:hAnsi="Times New Roman"/>
          <w:sz w:val="28"/>
          <w:szCs w:val="28"/>
        </w:rPr>
        <w:t>.</w:t>
      </w:r>
      <w:r w:rsidR="0090785B" w:rsidRPr="00EE0C9A">
        <w:rPr>
          <w:rFonts w:ascii="Times New Roman" w:hAnsi="Times New Roman"/>
          <w:sz w:val="28"/>
          <w:szCs w:val="28"/>
        </w:rPr>
        <w:t xml:space="preserve"> </w:t>
      </w:r>
      <w:r w:rsidR="005E20EB" w:rsidRPr="00EE0C9A">
        <w:rPr>
          <w:rFonts w:ascii="Times New Roman" w:hAnsi="宋体"/>
          <w:sz w:val="28"/>
          <w:szCs w:val="28"/>
        </w:rPr>
        <w:t>单向函数和保留前缀算法</w:t>
      </w:r>
    </w:p>
    <w:p w:rsidR="001911C9" w:rsidRPr="00EE0C9A" w:rsidRDefault="005E20EB" w:rsidP="00AF1A53">
      <w:pPr>
        <w:pStyle w:val="2"/>
        <w:spacing w:before="0" w:after="0" w:line="360" w:lineRule="auto"/>
        <w:rPr>
          <w:rFonts w:ascii="Times New Roman" w:hAnsi="Times New Roman"/>
          <w:i w:val="0"/>
          <w:sz w:val="21"/>
          <w:szCs w:val="21"/>
        </w:rPr>
      </w:pPr>
      <w:r w:rsidRPr="00EE0C9A">
        <w:rPr>
          <w:rFonts w:ascii="Times New Roman" w:hAnsi="Times New Roman"/>
          <w:i w:val="0"/>
          <w:sz w:val="21"/>
          <w:szCs w:val="21"/>
        </w:rPr>
        <w:t>2</w:t>
      </w:r>
      <w:r w:rsidR="00727F1F" w:rsidRPr="00EE0C9A">
        <w:rPr>
          <w:rFonts w:ascii="Times New Roman" w:hAnsi="Times New Roman"/>
          <w:i w:val="0"/>
          <w:sz w:val="21"/>
          <w:szCs w:val="21"/>
        </w:rPr>
        <w:t xml:space="preserve">.1 </w:t>
      </w:r>
      <w:r w:rsidR="00A31743" w:rsidRPr="00EE0C9A">
        <w:rPr>
          <w:rFonts w:ascii="Times New Roman" w:hAnsi="宋体"/>
          <w:i w:val="0"/>
          <w:sz w:val="21"/>
          <w:szCs w:val="21"/>
        </w:rPr>
        <w:t>单向函数</w:t>
      </w:r>
    </w:p>
    <w:p w:rsidR="00A47479" w:rsidRPr="00EE0C9A" w:rsidRDefault="00A47479" w:rsidP="00A47479">
      <w:pPr>
        <w:pStyle w:val="af5"/>
        <w:spacing w:line="240" w:lineRule="auto"/>
        <w:ind w:firstLine="420"/>
        <w:rPr>
          <w:kern w:val="0"/>
          <w:sz w:val="21"/>
          <w:szCs w:val="21"/>
        </w:rPr>
      </w:pPr>
      <w:r w:rsidRPr="00EE0C9A">
        <w:rPr>
          <w:rFonts w:hAnsi="宋体"/>
          <w:kern w:val="0"/>
          <w:sz w:val="21"/>
          <w:szCs w:val="21"/>
        </w:rPr>
        <w:t>单向函数被认为是那些正向上容易计算出结果，但是反方向的</w:t>
      </w:r>
      <w:proofErr w:type="gramStart"/>
      <w:r w:rsidRPr="00EE0C9A">
        <w:rPr>
          <w:rFonts w:hAnsi="宋体"/>
          <w:kern w:val="0"/>
          <w:sz w:val="21"/>
          <w:szCs w:val="21"/>
        </w:rPr>
        <w:t>逆计算却</w:t>
      </w:r>
      <w:proofErr w:type="gramEnd"/>
      <w:r w:rsidRPr="00EE0C9A">
        <w:rPr>
          <w:rFonts w:hAnsi="宋体"/>
          <w:kern w:val="0"/>
          <w:sz w:val="21"/>
          <w:szCs w:val="21"/>
        </w:rPr>
        <w:t>很难的函数。但是，具有完全单向性的函数是否存在，当前还没有被证明，本文所提到的单向函数都是</w:t>
      </w:r>
      <w:r w:rsidRPr="007F6723">
        <w:rPr>
          <w:rFonts w:hAnsi="宋体"/>
          <w:kern w:val="0"/>
          <w:sz w:val="21"/>
          <w:szCs w:val="21"/>
        </w:rPr>
        <w:t>近似的</w:t>
      </w:r>
      <w:r w:rsidRPr="00EE0C9A">
        <w:rPr>
          <w:rFonts w:hAnsi="宋体"/>
          <w:kern w:val="0"/>
          <w:sz w:val="21"/>
          <w:szCs w:val="21"/>
        </w:rPr>
        <w:t>单向函数，其逆向运算的复杂度远远高于其正向计算的复杂度，定义如下：</w:t>
      </w:r>
    </w:p>
    <w:p w:rsidR="00A47479" w:rsidRPr="00EE0C9A" w:rsidRDefault="00A47479" w:rsidP="00A47479">
      <w:pPr>
        <w:pStyle w:val="af5"/>
        <w:spacing w:line="240" w:lineRule="auto"/>
        <w:ind w:firstLine="420"/>
        <w:rPr>
          <w:kern w:val="0"/>
          <w:sz w:val="21"/>
          <w:szCs w:val="21"/>
        </w:rPr>
      </w:pPr>
      <w:r w:rsidRPr="00EE0C9A">
        <w:rPr>
          <w:rFonts w:hAnsi="宋体"/>
          <w:kern w:val="0"/>
          <w:sz w:val="21"/>
          <w:szCs w:val="21"/>
        </w:rPr>
        <w:t>函数</w:t>
      </w:r>
      <w:r w:rsidRPr="00EE0C9A">
        <w:rPr>
          <w:i/>
          <w:kern w:val="0"/>
          <w:sz w:val="21"/>
          <w:szCs w:val="21"/>
        </w:rPr>
        <w:t>f</w:t>
      </w:r>
      <w:r w:rsidRPr="00EE0C9A">
        <w:rPr>
          <w:rFonts w:hAnsi="宋体"/>
          <w:kern w:val="0"/>
          <w:sz w:val="21"/>
          <w:szCs w:val="21"/>
        </w:rPr>
        <w:t>如果能具有以下两个特点，则称</w:t>
      </w:r>
      <w:r w:rsidRPr="00EE0C9A">
        <w:rPr>
          <w:i/>
          <w:kern w:val="0"/>
          <w:sz w:val="21"/>
          <w:szCs w:val="21"/>
        </w:rPr>
        <w:t>f</w:t>
      </w:r>
      <w:r w:rsidRPr="00EE0C9A">
        <w:rPr>
          <w:rFonts w:hAnsi="宋体"/>
          <w:kern w:val="0"/>
          <w:sz w:val="21"/>
          <w:szCs w:val="21"/>
        </w:rPr>
        <w:t>为单向函数：</w:t>
      </w:r>
    </w:p>
    <w:p w:rsidR="00A47479" w:rsidRPr="00D806B9" w:rsidRDefault="00E80AB1" w:rsidP="00A719DF">
      <w:pPr>
        <w:pStyle w:val="af5"/>
        <w:spacing w:line="240" w:lineRule="auto"/>
        <w:ind w:firstLineChars="0" w:firstLine="368"/>
        <w:rPr>
          <w:kern w:val="0"/>
          <w:sz w:val="21"/>
          <w:szCs w:val="21"/>
        </w:rPr>
      </w:pPr>
      <w:r>
        <w:rPr>
          <w:rFonts w:hAnsi="宋体" w:hint="eastAsia"/>
          <w:kern w:val="0"/>
          <w:sz w:val="21"/>
          <w:szCs w:val="21"/>
        </w:rPr>
        <w:t>（</w:t>
      </w:r>
      <w:r w:rsidR="00A719DF" w:rsidRPr="00D806B9">
        <w:rPr>
          <w:rFonts w:hAnsi="宋体" w:hint="eastAsia"/>
          <w:kern w:val="0"/>
          <w:sz w:val="21"/>
          <w:szCs w:val="21"/>
        </w:rPr>
        <w:t>1</w:t>
      </w:r>
      <w:r w:rsidR="00A719DF" w:rsidRPr="00D806B9">
        <w:rPr>
          <w:rFonts w:hAnsi="宋体" w:hint="eastAsia"/>
          <w:kern w:val="0"/>
          <w:sz w:val="21"/>
          <w:szCs w:val="21"/>
        </w:rPr>
        <w:t>）</w:t>
      </w:r>
      <w:r w:rsidR="00A47479" w:rsidRPr="00D806B9">
        <w:rPr>
          <w:rFonts w:hAnsi="宋体"/>
          <w:kern w:val="0"/>
          <w:sz w:val="21"/>
          <w:szCs w:val="21"/>
        </w:rPr>
        <w:t>对于属于函数</w:t>
      </w:r>
      <w:r w:rsidR="00A47479" w:rsidRPr="00D806B9">
        <w:rPr>
          <w:i/>
          <w:kern w:val="0"/>
          <w:sz w:val="21"/>
          <w:szCs w:val="21"/>
        </w:rPr>
        <w:t>f</w:t>
      </w:r>
      <w:r w:rsidR="00A47479" w:rsidRPr="00D806B9">
        <w:rPr>
          <w:rFonts w:hAnsi="宋体"/>
          <w:kern w:val="0"/>
          <w:sz w:val="21"/>
          <w:szCs w:val="21"/>
        </w:rPr>
        <w:t>定义域的任一值</w:t>
      </w:r>
      <w:r w:rsidR="00A47479" w:rsidRPr="00D806B9">
        <w:rPr>
          <w:i/>
          <w:kern w:val="0"/>
          <w:sz w:val="21"/>
          <w:szCs w:val="21"/>
        </w:rPr>
        <w:t>x</w:t>
      </w:r>
      <w:r w:rsidR="00A47479" w:rsidRPr="00D806B9">
        <w:rPr>
          <w:rFonts w:hAnsi="宋体"/>
          <w:kern w:val="0"/>
          <w:sz w:val="21"/>
          <w:szCs w:val="21"/>
        </w:rPr>
        <w:t>，都可以轻易地计算出</w:t>
      </w:r>
      <w:r w:rsidR="00A47479" w:rsidRPr="00D806B9">
        <w:rPr>
          <w:i/>
          <w:kern w:val="0"/>
          <w:sz w:val="21"/>
          <w:szCs w:val="21"/>
        </w:rPr>
        <w:t>y</w:t>
      </w:r>
      <w:r w:rsidR="00A47479" w:rsidRPr="00D806B9">
        <w:rPr>
          <w:kern w:val="0"/>
          <w:sz w:val="21"/>
          <w:szCs w:val="21"/>
        </w:rPr>
        <w:t xml:space="preserve"> = </w:t>
      </w:r>
      <w:r w:rsidR="00A47479" w:rsidRPr="00D806B9">
        <w:rPr>
          <w:i/>
          <w:kern w:val="0"/>
          <w:sz w:val="21"/>
          <w:szCs w:val="21"/>
        </w:rPr>
        <w:t>f</w:t>
      </w:r>
      <w:r w:rsidR="00D0032B" w:rsidRPr="00354873">
        <w:rPr>
          <w:rFonts w:hAnsi="宋体" w:hint="eastAsia"/>
          <w:kern w:val="0"/>
          <w:sz w:val="21"/>
          <w:szCs w:val="21"/>
        </w:rPr>
        <w:t>(</w:t>
      </w:r>
      <w:r w:rsidR="00A47479" w:rsidRPr="00D806B9">
        <w:rPr>
          <w:i/>
          <w:kern w:val="0"/>
          <w:sz w:val="21"/>
          <w:szCs w:val="21"/>
        </w:rPr>
        <w:t>x</w:t>
      </w:r>
      <w:r w:rsidR="00D0032B" w:rsidRPr="00354873">
        <w:rPr>
          <w:rFonts w:hint="eastAsia"/>
          <w:kern w:val="0"/>
          <w:sz w:val="21"/>
          <w:szCs w:val="21"/>
        </w:rPr>
        <w:t>)</w:t>
      </w:r>
      <w:r w:rsidR="00A47479" w:rsidRPr="00D806B9">
        <w:rPr>
          <w:rFonts w:hAnsi="宋体"/>
          <w:kern w:val="0"/>
          <w:sz w:val="21"/>
          <w:szCs w:val="21"/>
        </w:rPr>
        <w:t>；</w:t>
      </w:r>
      <w:r w:rsidR="00A47479" w:rsidRPr="00D806B9">
        <w:rPr>
          <w:kern w:val="0"/>
          <w:sz w:val="21"/>
          <w:szCs w:val="21"/>
        </w:rPr>
        <w:t xml:space="preserve"> </w:t>
      </w:r>
    </w:p>
    <w:p w:rsidR="00A47479" w:rsidRPr="00D806B9" w:rsidRDefault="005F5E0D" w:rsidP="00A719DF">
      <w:pPr>
        <w:pStyle w:val="af5"/>
        <w:spacing w:line="240" w:lineRule="auto"/>
        <w:ind w:firstLineChars="0" w:firstLine="368"/>
        <w:rPr>
          <w:kern w:val="0"/>
          <w:sz w:val="21"/>
          <w:szCs w:val="21"/>
        </w:rPr>
      </w:pPr>
      <w:r>
        <w:rPr>
          <w:rFonts w:hAnsi="宋体" w:hint="eastAsia"/>
          <w:kern w:val="0"/>
          <w:sz w:val="21"/>
          <w:szCs w:val="21"/>
        </w:rPr>
        <w:t>（</w:t>
      </w:r>
      <w:r w:rsidR="00A719DF" w:rsidRPr="00D806B9">
        <w:rPr>
          <w:rFonts w:hAnsi="宋体" w:hint="eastAsia"/>
          <w:kern w:val="0"/>
          <w:sz w:val="21"/>
          <w:szCs w:val="21"/>
        </w:rPr>
        <w:t>2</w:t>
      </w:r>
      <w:r w:rsidR="004E0B1D" w:rsidRPr="00D806B9">
        <w:rPr>
          <w:rFonts w:hAnsi="宋体" w:hint="eastAsia"/>
          <w:kern w:val="0"/>
          <w:sz w:val="21"/>
          <w:szCs w:val="21"/>
        </w:rPr>
        <w:t>）</w:t>
      </w:r>
      <w:r w:rsidR="00A47479" w:rsidRPr="00D806B9">
        <w:rPr>
          <w:rFonts w:hAnsi="宋体"/>
          <w:kern w:val="0"/>
          <w:sz w:val="21"/>
          <w:szCs w:val="21"/>
        </w:rPr>
        <w:t>对于大部分属于函数</w:t>
      </w:r>
      <w:r w:rsidR="00A47479" w:rsidRPr="00D806B9">
        <w:rPr>
          <w:i/>
          <w:kern w:val="0"/>
          <w:sz w:val="21"/>
          <w:szCs w:val="21"/>
        </w:rPr>
        <w:t>f</w:t>
      </w:r>
      <w:r w:rsidR="00A47479" w:rsidRPr="00D806B9">
        <w:rPr>
          <w:rFonts w:hAnsi="宋体"/>
          <w:kern w:val="0"/>
          <w:sz w:val="21"/>
          <w:szCs w:val="21"/>
        </w:rPr>
        <w:t>值域的任一值</w:t>
      </w:r>
      <w:r w:rsidR="00A47479" w:rsidRPr="00D806B9">
        <w:rPr>
          <w:kern w:val="0"/>
          <w:sz w:val="21"/>
          <w:szCs w:val="21"/>
        </w:rPr>
        <w:t xml:space="preserve"> </w:t>
      </w:r>
      <w:r w:rsidR="00A47479" w:rsidRPr="00D806B9">
        <w:rPr>
          <w:i/>
          <w:kern w:val="0"/>
          <w:sz w:val="21"/>
          <w:szCs w:val="21"/>
        </w:rPr>
        <w:t>y</w:t>
      </w:r>
      <w:r w:rsidR="00A47479" w:rsidRPr="00D806B9">
        <w:rPr>
          <w:rFonts w:hAnsi="宋体"/>
          <w:kern w:val="0"/>
          <w:sz w:val="21"/>
          <w:szCs w:val="21"/>
        </w:rPr>
        <w:t>，很难在计算上求出能够满足</w:t>
      </w:r>
      <w:r w:rsidR="00A47479" w:rsidRPr="00D806B9">
        <w:rPr>
          <w:i/>
          <w:kern w:val="0"/>
          <w:sz w:val="21"/>
          <w:szCs w:val="21"/>
        </w:rPr>
        <w:t>f</w:t>
      </w:r>
      <w:r w:rsidR="00D0032B">
        <w:rPr>
          <w:rFonts w:hAnsi="宋体" w:hint="eastAsia"/>
          <w:kern w:val="0"/>
          <w:sz w:val="21"/>
          <w:szCs w:val="21"/>
        </w:rPr>
        <w:t>(</w:t>
      </w:r>
      <w:r w:rsidR="00A47479" w:rsidRPr="00D806B9">
        <w:rPr>
          <w:i/>
          <w:kern w:val="0"/>
          <w:sz w:val="21"/>
          <w:szCs w:val="21"/>
        </w:rPr>
        <w:t>x</w:t>
      </w:r>
      <w:r w:rsidR="00D0032B">
        <w:rPr>
          <w:rFonts w:hAnsi="宋体" w:hint="eastAsia"/>
          <w:kern w:val="0"/>
          <w:sz w:val="21"/>
          <w:szCs w:val="21"/>
        </w:rPr>
        <w:t>)</w:t>
      </w:r>
      <w:r w:rsidR="00A47479" w:rsidRPr="00D806B9">
        <w:rPr>
          <w:kern w:val="0"/>
          <w:sz w:val="21"/>
          <w:szCs w:val="21"/>
        </w:rPr>
        <w:t xml:space="preserve">= </w:t>
      </w:r>
      <w:r w:rsidR="00A47479" w:rsidRPr="00D806B9">
        <w:rPr>
          <w:i/>
          <w:kern w:val="0"/>
          <w:sz w:val="21"/>
          <w:szCs w:val="21"/>
        </w:rPr>
        <w:t>y</w:t>
      </w:r>
      <w:r w:rsidR="00A47479" w:rsidRPr="00D806B9">
        <w:rPr>
          <w:rFonts w:hAnsi="宋体"/>
          <w:kern w:val="0"/>
          <w:sz w:val="21"/>
          <w:szCs w:val="21"/>
        </w:rPr>
        <w:t>的值</w:t>
      </w:r>
      <w:r w:rsidR="00A47479" w:rsidRPr="00D806B9">
        <w:rPr>
          <w:i/>
          <w:kern w:val="0"/>
          <w:sz w:val="21"/>
          <w:szCs w:val="21"/>
        </w:rPr>
        <w:t>x</w:t>
      </w:r>
      <w:r w:rsidR="00A47479" w:rsidRPr="00D806B9">
        <w:rPr>
          <w:rFonts w:hAnsi="宋体"/>
          <w:kern w:val="0"/>
          <w:sz w:val="21"/>
          <w:szCs w:val="21"/>
        </w:rPr>
        <w:t>。</w:t>
      </w:r>
    </w:p>
    <w:p w:rsidR="00543644" w:rsidRPr="00EE0C9A" w:rsidRDefault="00AF1A53" w:rsidP="003A7F81">
      <w:pPr>
        <w:ind w:firstLineChars="200" w:firstLine="420"/>
        <w:jc w:val="both"/>
        <w:rPr>
          <w:rFonts w:ascii="Times New Roman" w:hAnsi="Times New Roman"/>
          <w:color w:val="000000" w:themeColor="text1"/>
          <w:sz w:val="21"/>
          <w:szCs w:val="21"/>
        </w:rPr>
      </w:pPr>
      <w:r w:rsidRPr="00EE0C9A">
        <w:rPr>
          <w:rFonts w:ascii="Times New Roman" w:hAnsi="宋体"/>
          <w:color w:val="000000" w:themeColor="text1"/>
          <w:sz w:val="21"/>
          <w:szCs w:val="21"/>
        </w:rPr>
        <w:t>在数学中有很多具有单向性的问题，例如著名的背包问题和</w:t>
      </w:r>
      <w:r w:rsidR="00421EFA" w:rsidRPr="00EE0C9A">
        <w:rPr>
          <w:rFonts w:ascii="Times New Roman" w:hAnsi="宋体"/>
          <w:color w:val="000000" w:themeColor="text1"/>
          <w:sz w:val="21"/>
          <w:szCs w:val="21"/>
        </w:rPr>
        <w:t>数论</w:t>
      </w:r>
      <w:r w:rsidR="00421EFA">
        <w:rPr>
          <w:rFonts w:ascii="Times New Roman" w:hAnsi="宋体" w:hint="eastAsia"/>
          <w:color w:val="000000" w:themeColor="text1"/>
          <w:sz w:val="21"/>
          <w:szCs w:val="21"/>
        </w:rPr>
        <w:t>中的</w:t>
      </w:r>
      <w:r w:rsidRPr="00EE0C9A">
        <w:rPr>
          <w:rFonts w:ascii="Times New Roman" w:hAnsi="宋体"/>
          <w:color w:val="000000" w:themeColor="text1"/>
          <w:sz w:val="21"/>
          <w:szCs w:val="21"/>
        </w:rPr>
        <w:t>因子</w:t>
      </w:r>
      <w:r w:rsidR="00421EFA">
        <w:rPr>
          <w:rFonts w:ascii="Times New Roman" w:hAnsi="宋体" w:hint="eastAsia"/>
          <w:color w:val="000000" w:themeColor="text1"/>
          <w:sz w:val="21"/>
          <w:szCs w:val="21"/>
        </w:rPr>
        <w:t>分解</w:t>
      </w:r>
      <w:r w:rsidRPr="00EE0C9A">
        <w:rPr>
          <w:rFonts w:ascii="Times New Roman" w:hAnsi="宋体"/>
          <w:color w:val="000000" w:themeColor="text1"/>
          <w:sz w:val="21"/>
          <w:szCs w:val="21"/>
        </w:rPr>
        <w:t>问题等。在信息安全领域中最常用的单向函数有两类</w:t>
      </w:r>
      <w:r w:rsidRPr="00EE0C9A">
        <w:rPr>
          <w:rFonts w:ascii="Times New Roman" w:hAnsi="Times New Roman"/>
          <w:color w:val="000000" w:themeColor="text1"/>
          <w:sz w:val="21"/>
          <w:szCs w:val="21"/>
        </w:rPr>
        <w:t>:</w:t>
      </w:r>
    </w:p>
    <w:p w:rsidR="00543644" w:rsidRPr="00EE0C9A" w:rsidRDefault="00C54BEE" w:rsidP="003A7F81">
      <w:pPr>
        <w:ind w:firstLineChars="200" w:firstLine="420"/>
        <w:jc w:val="both"/>
        <w:rPr>
          <w:rFonts w:ascii="Times New Roman" w:hAnsi="Times New Roman"/>
          <w:color w:val="000000" w:themeColor="text1"/>
          <w:sz w:val="21"/>
          <w:szCs w:val="21"/>
        </w:rPr>
      </w:pPr>
      <w:r>
        <w:rPr>
          <w:rFonts w:ascii="Times New Roman" w:hAnsi="Times New Roman" w:hint="eastAsia"/>
          <w:color w:val="000000" w:themeColor="text1"/>
          <w:sz w:val="21"/>
          <w:szCs w:val="21"/>
        </w:rPr>
        <w:t>（</w:t>
      </w:r>
      <w:r w:rsidR="00AF1A53" w:rsidRPr="00EE0C9A">
        <w:rPr>
          <w:rFonts w:ascii="Times New Roman" w:hAnsi="Times New Roman"/>
          <w:color w:val="000000" w:themeColor="text1"/>
          <w:sz w:val="21"/>
          <w:szCs w:val="21"/>
        </w:rPr>
        <w:t>1</w:t>
      </w:r>
      <w:r w:rsidR="00AF1A53" w:rsidRPr="00EE0C9A">
        <w:rPr>
          <w:rFonts w:ascii="Times New Roman" w:hAnsi="宋体"/>
          <w:color w:val="000000" w:themeColor="text1"/>
          <w:sz w:val="21"/>
          <w:szCs w:val="21"/>
        </w:rPr>
        <w:t>）公开密钥密码体制中所使用的单向陷门函数；</w:t>
      </w:r>
    </w:p>
    <w:p w:rsidR="00AF1A53" w:rsidRPr="00EE0C9A" w:rsidRDefault="00C54BEE" w:rsidP="003A7F81">
      <w:pPr>
        <w:ind w:firstLineChars="200" w:firstLine="420"/>
        <w:jc w:val="both"/>
        <w:rPr>
          <w:rFonts w:ascii="Times New Roman" w:hAnsi="Times New Roman"/>
          <w:color w:val="000000" w:themeColor="text1"/>
          <w:sz w:val="21"/>
          <w:szCs w:val="21"/>
        </w:rPr>
      </w:pPr>
      <w:r>
        <w:rPr>
          <w:rFonts w:ascii="Times New Roman" w:hAnsi="Times New Roman" w:hint="eastAsia"/>
          <w:color w:val="000000" w:themeColor="text1"/>
          <w:sz w:val="21"/>
          <w:szCs w:val="21"/>
        </w:rPr>
        <w:t>（</w:t>
      </w:r>
      <w:r w:rsidR="00AF1A53" w:rsidRPr="00EE0C9A">
        <w:rPr>
          <w:rFonts w:ascii="Times New Roman" w:hAnsi="Times New Roman"/>
          <w:color w:val="000000" w:themeColor="text1"/>
          <w:sz w:val="21"/>
          <w:szCs w:val="21"/>
        </w:rPr>
        <w:t>2</w:t>
      </w:r>
      <w:r w:rsidR="00AF1A53" w:rsidRPr="00EE0C9A">
        <w:rPr>
          <w:rFonts w:ascii="Times New Roman" w:hAnsi="宋体"/>
          <w:color w:val="000000" w:themeColor="text1"/>
          <w:sz w:val="21"/>
          <w:szCs w:val="21"/>
        </w:rPr>
        <w:t>）消息摘要中所使用的哈希函数。</w:t>
      </w:r>
    </w:p>
    <w:p w:rsidR="00AF1A53" w:rsidRPr="00EE0C9A" w:rsidRDefault="00AF1A53" w:rsidP="003A7F81">
      <w:pPr>
        <w:ind w:firstLineChars="200" w:firstLine="420"/>
        <w:jc w:val="both"/>
        <w:rPr>
          <w:rFonts w:ascii="Times New Roman" w:eastAsiaTheme="minorEastAsia" w:hAnsi="Times New Roman"/>
          <w:color w:val="000000" w:themeColor="text1"/>
          <w:sz w:val="21"/>
          <w:szCs w:val="21"/>
        </w:rPr>
      </w:pPr>
      <w:r w:rsidRPr="00EE0C9A">
        <w:rPr>
          <w:rFonts w:ascii="Times New Roman" w:hAnsi="宋体"/>
          <w:color w:val="000000" w:themeColor="text1"/>
          <w:sz w:val="21"/>
          <w:szCs w:val="21"/>
        </w:rPr>
        <w:t>哈希函数，通常也被称为单向散列函数或者杂凑函数，可以把任意长</w:t>
      </w:r>
      <w:r w:rsidR="00654727">
        <w:rPr>
          <w:rFonts w:ascii="Times New Roman" w:hAnsi="宋体" w:hint="eastAsia"/>
          <w:color w:val="000000" w:themeColor="text1"/>
          <w:sz w:val="21"/>
          <w:szCs w:val="21"/>
        </w:rPr>
        <w:t>度</w:t>
      </w:r>
      <w:r w:rsidRPr="00EE0C9A">
        <w:rPr>
          <w:rFonts w:ascii="Times New Roman" w:hAnsi="宋体"/>
          <w:color w:val="000000" w:themeColor="text1"/>
          <w:sz w:val="21"/>
          <w:szCs w:val="21"/>
        </w:rPr>
        <w:t>的输入数据打乱并混合，创建一个格式固定的信息摘要，称为哈希值。哈希函数具有很好</w:t>
      </w:r>
      <w:r w:rsidR="007C2B55">
        <w:rPr>
          <w:rFonts w:ascii="Times New Roman" w:hAnsi="宋体"/>
          <w:color w:val="000000" w:themeColor="text1"/>
          <w:sz w:val="21"/>
          <w:szCs w:val="21"/>
        </w:rPr>
        <w:t>的单向性，但是不</w:t>
      </w:r>
      <w:proofErr w:type="gramStart"/>
      <w:r w:rsidR="007C2B55">
        <w:rPr>
          <w:rFonts w:ascii="Times New Roman" w:hAnsi="宋体"/>
          <w:color w:val="000000" w:themeColor="text1"/>
          <w:sz w:val="21"/>
          <w:szCs w:val="21"/>
        </w:rPr>
        <w:t>具有保序能力</w:t>
      </w:r>
      <w:proofErr w:type="gramEnd"/>
      <w:r w:rsidR="007C2B55">
        <w:rPr>
          <w:rFonts w:ascii="Times New Roman" w:hAnsi="宋体"/>
          <w:color w:val="000000" w:themeColor="text1"/>
          <w:sz w:val="21"/>
          <w:szCs w:val="21"/>
        </w:rPr>
        <w:t>。因此在软件保护中，哈希函数只能用</w:t>
      </w:r>
      <w:r w:rsidR="007C2B55">
        <w:rPr>
          <w:rFonts w:ascii="Times New Roman" w:hAnsi="宋体" w:hint="eastAsia"/>
          <w:color w:val="000000" w:themeColor="text1"/>
          <w:sz w:val="21"/>
          <w:szCs w:val="21"/>
        </w:rPr>
        <w:t>于</w:t>
      </w:r>
      <w:r w:rsidRPr="00EE0C9A">
        <w:rPr>
          <w:rFonts w:ascii="Times New Roman" w:hAnsi="宋体"/>
          <w:color w:val="000000" w:themeColor="text1"/>
          <w:sz w:val="21"/>
          <w:szCs w:val="21"/>
        </w:rPr>
        <w:t>保护那些等于的逻辑关系，无法对大于或小于的逻辑关系进行保护。</w:t>
      </w:r>
    </w:p>
    <w:p w:rsidR="00AF1A53" w:rsidRPr="00C64248" w:rsidRDefault="00AF1A53" w:rsidP="00C64248">
      <w:pPr>
        <w:pStyle w:val="2"/>
        <w:spacing w:before="0" w:after="0" w:line="360" w:lineRule="auto"/>
        <w:rPr>
          <w:rFonts w:ascii="Times New Roman" w:hAnsi="Times New Roman"/>
          <w:i w:val="0"/>
          <w:sz w:val="21"/>
          <w:szCs w:val="21"/>
        </w:rPr>
      </w:pPr>
      <w:r w:rsidRPr="00C64248">
        <w:rPr>
          <w:rFonts w:ascii="Times New Roman" w:hAnsi="Times New Roman"/>
          <w:i w:val="0"/>
          <w:sz w:val="21"/>
          <w:szCs w:val="21"/>
        </w:rPr>
        <w:t>2.2</w:t>
      </w:r>
      <w:r w:rsidR="00470F2C" w:rsidRPr="00C64248">
        <w:rPr>
          <w:rFonts w:ascii="Times New Roman" w:hAnsi="Times New Roman"/>
          <w:i w:val="0"/>
          <w:sz w:val="21"/>
          <w:szCs w:val="21"/>
        </w:rPr>
        <w:t xml:space="preserve"> </w:t>
      </w:r>
      <w:r w:rsidRPr="00C64248">
        <w:rPr>
          <w:rFonts w:ascii="Times New Roman" w:hAnsi="Times New Roman"/>
          <w:i w:val="0"/>
          <w:sz w:val="21"/>
          <w:szCs w:val="21"/>
        </w:rPr>
        <w:t>前缀算法</w:t>
      </w:r>
    </w:p>
    <w:p w:rsidR="00AF1A53" w:rsidRPr="00EE0C9A" w:rsidRDefault="00AF1A53" w:rsidP="00AF1A53">
      <w:pPr>
        <w:pStyle w:val="af5"/>
        <w:spacing w:line="240" w:lineRule="auto"/>
        <w:ind w:firstLine="420"/>
        <w:rPr>
          <w:color w:val="000000" w:themeColor="text1"/>
          <w:kern w:val="0"/>
          <w:sz w:val="21"/>
          <w:szCs w:val="21"/>
        </w:rPr>
      </w:pPr>
      <w:r w:rsidRPr="00EE0C9A">
        <w:rPr>
          <w:rFonts w:hAnsi="宋体"/>
          <w:color w:val="000000" w:themeColor="text1"/>
          <w:kern w:val="0"/>
          <w:sz w:val="21"/>
          <w:szCs w:val="21"/>
        </w:rPr>
        <w:t>前缀算法能够从一个给定数据空间中</w:t>
      </w:r>
      <w:r w:rsidRPr="00EE0C9A">
        <w:rPr>
          <w:rFonts w:hAnsi="宋体"/>
          <w:color w:val="000000" w:themeColor="text1"/>
          <w:kern w:val="0"/>
          <w:sz w:val="21"/>
          <w:szCs w:val="21"/>
        </w:rPr>
        <w:lastRenderedPageBreak/>
        <w:t>找出其前缀特征，即前缀集合。前缀集合具有确定性，能够匹配该前缀集合的数据一定属于该数据空间，否则将一定不属于该数据空间。</w:t>
      </w:r>
      <w:r w:rsidR="00E73914">
        <w:rPr>
          <w:rFonts w:hAnsi="宋体"/>
          <w:color w:val="000000" w:themeColor="text1"/>
          <w:kern w:val="0"/>
          <w:sz w:val="21"/>
          <w:szCs w:val="21"/>
        </w:rPr>
        <w:t>这样，对一个数据空间的描述</w:t>
      </w:r>
      <w:r w:rsidR="00E73914">
        <w:rPr>
          <w:rFonts w:hAnsi="宋体" w:hint="eastAsia"/>
          <w:color w:val="000000" w:themeColor="text1"/>
          <w:kern w:val="0"/>
          <w:sz w:val="21"/>
          <w:szCs w:val="21"/>
        </w:rPr>
        <w:t>既</w:t>
      </w:r>
      <w:r w:rsidRPr="00EE0C9A">
        <w:rPr>
          <w:rFonts w:hAnsi="宋体"/>
          <w:color w:val="000000" w:themeColor="text1"/>
          <w:kern w:val="0"/>
          <w:sz w:val="21"/>
          <w:szCs w:val="21"/>
        </w:rPr>
        <w:t>可以利用上下边界来表示，也可以使用该数据空间的前缀特征来表示。</w:t>
      </w:r>
    </w:p>
    <w:p w:rsidR="009F04D9" w:rsidRPr="00EE0C9A" w:rsidRDefault="00AB09BC" w:rsidP="00AB09BC">
      <w:pPr>
        <w:pStyle w:val="af5"/>
        <w:spacing w:line="240" w:lineRule="auto"/>
        <w:ind w:firstLine="420"/>
        <w:rPr>
          <w:rStyle w:val="a9"/>
          <w:sz w:val="18"/>
          <w:szCs w:val="18"/>
        </w:rPr>
      </w:pPr>
      <w:r w:rsidRPr="00EE0C9A">
        <w:rPr>
          <w:rFonts w:hAnsi="宋体"/>
          <w:color w:val="000000" w:themeColor="text1"/>
          <w:kern w:val="0"/>
          <w:sz w:val="21"/>
          <w:szCs w:val="21"/>
        </w:rPr>
        <w:t>算法</w:t>
      </w:r>
      <w:r w:rsidRPr="00EE0C9A">
        <w:rPr>
          <w:color w:val="000000" w:themeColor="text1"/>
          <w:kern w:val="0"/>
          <w:sz w:val="21"/>
          <w:szCs w:val="21"/>
        </w:rPr>
        <w:t>1</w:t>
      </w:r>
      <w:r w:rsidRPr="00EE0C9A">
        <w:rPr>
          <w:rFonts w:hAnsi="宋体"/>
          <w:color w:val="000000" w:themeColor="text1"/>
          <w:kern w:val="0"/>
          <w:sz w:val="21"/>
          <w:szCs w:val="21"/>
        </w:rPr>
        <w:t>给出了计算给定区间前缀集合算法的伪代码。算法的输入是</w:t>
      </w:r>
      <w:r w:rsidRPr="00E73914">
        <w:rPr>
          <w:i/>
          <w:color w:val="000000" w:themeColor="text1"/>
          <w:kern w:val="0"/>
          <w:sz w:val="21"/>
          <w:szCs w:val="21"/>
        </w:rPr>
        <w:t>n</w:t>
      </w:r>
      <w:r w:rsidRPr="00EE0C9A">
        <w:rPr>
          <w:rFonts w:hAnsi="宋体"/>
          <w:color w:val="000000" w:themeColor="text1"/>
          <w:kern w:val="0"/>
          <w:sz w:val="21"/>
          <w:szCs w:val="21"/>
        </w:rPr>
        <w:t>位二进制数区间的</w:t>
      </w:r>
      <w:proofErr w:type="gramStart"/>
      <w:r w:rsidRPr="00EE0C9A">
        <w:rPr>
          <w:rFonts w:hAnsi="宋体"/>
          <w:color w:val="000000" w:themeColor="text1"/>
          <w:kern w:val="0"/>
          <w:sz w:val="21"/>
          <w:szCs w:val="21"/>
        </w:rPr>
        <w:t>起始值</w:t>
      </w:r>
      <w:proofErr w:type="gramEnd"/>
      <w:r w:rsidRPr="00EE0C9A">
        <w:rPr>
          <w:i/>
          <w:color w:val="000000" w:themeColor="text1"/>
          <w:kern w:val="0"/>
          <w:sz w:val="21"/>
          <w:szCs w:val="21"/>
        </w:rPr>
        <w:t>a</w:t>
      </w:r>
      <w:r w:rsidRPr="00E73914">
        <w:rPr>
          <w:color w:val="000000" w:themeColor="text1"/>
          <w:kern w:val="0"/>
          <w:sz w:val="21"/>
          <w:szCs w:val="21"/>
          <w:vertAlign w:val="subscript"/>
        </w:rPr>
        <w:t>1</w:t>
      </w:r>
      <w:r w:rsidRPr="00EE0C9A">
        <w:rPr>
          <w:i/>
          <w:color w:val="000000" w:themeColor="text1"/>
          <w:kern w:val="0"/>
          <w:sz w:val="21"/>
          <w:szCs w:val="21"/>
        </w:rPr>
        <w:t>a</w:t>
      </w:r>
      <w:r w:rsidRPr="00E73914">
        <w:rPr>
          <w:color w:val="000000" w:themeColor="text1"/>
          <w:kern w:val="0"/>
          <w:sz w:val="21"/>
          <w:szCs w:val="21"/>
          <w:vertAlign w:val="subscript"/>
        </w:rPr>
        <w:t>2</w:t>
      </w:r>
      <w:r w:rsidRPr="00EE0C9A">
        <w:rPr>
          <w:i/>
          <w:color w:val="000000" w:themeColor="text1"/>
          <w:kern w:val="0"/>
          <w:sz w:val="21"/>
          <w:szCs w:val="21"/>
        </w:rPr>
        <w:t>...a</w:t>
      </w:r>
      <w:r w:rsidRPr="00EE0C9A">
        <w:rPr>
          <w:i/>
          <w:color w:val="000000" w:themeColor="text1"/>
          <w:kern w:val="0"/>
          <w:sz w:val="21"/>
          <w:szCs w:val="21"/>
          <w:vertAlign w:val="subscript"/>
        </w:rPr>
        <w:t>n</w:t>
      </w:r>
      <w:r w:rsidRPr="00EE0C9A">
        <w:rPr>
          <w:rFonts w:hAnsi="宋体"/>
          <w:color w:val="000000" w:themeColor="text1"/>
          <w:kern w:val="0"/>
          <w:sz w:val="21"/>
          <w:szCs w:val="21"/>
        </w:rPr>
        <w:t>和</w:t>
      </w:r>
      <w:proofErr w:type="gramStart"/>
      <w:r w:rsidRPr="00EE0C9A">
        <w:rPr>
          <w:rFonts w:hAnsi="宋体"/>
          <w:color w:val="000000" w:themeColor="text1"/>
          <w:kern w:val="0"/>
          <w:sz w:val="21"/>
          <w:szCs w:val="21"/>
        </w:rPr>
        <w:t>结束值</w:t>
      </w:r>
      <w:proofErr w:type="gramEnd"/>
      <w:r w:rsidRPr="00EE0C9A">
        <w:rPr>
          <w:i/>
          <w:color w:val="000000" w:themeColor="text1"/>
          <w:kern w:val="0"/>
          <w:sz w:val="21"/>
          <w:szCs w:val="21"/>
        </w:rPr>
        <w:t>b</w:t>
      </w:r>
      <w:r w:rsidRPr="00E73914">
        <w:rPr>
          <w:color w:val="000000" w:themeColor="text1"/>
          <w:kern w:val="0"/>
          <w:sz w:val="21"/>
          <w:szCs w:val="21"/>
          <w:vertAlign w:val="subscript"/>
        </w:rPr>
        <w:t>1</w:t>
      </w:r>
      <w:r w:rsidRPr="00EE0C9A">
        <w:rPr>
          <w:i/>
          <w:color w:val="000000" w:themeColor="text1"/>
          <w:kern w:val="0"/>
          <w:sz w:val="21"/>
          <w:szCs w:val="21"/>
        </w:rPr>
        <w:t>b</w:t>
      </w:r>
      <w:r w:rsidRPr="00E73914">
        <w:rPr>
          <w:color w:val="000000" w:themeColor="text1"/>
          <w:kern w:val="0"/>
          <w:sz w:val="21"/>
          <w:szCs w:val="21"/>
          <w:vertAlign w:val="subscript"/>
        </w:rPr>
        <w:t>2</w:t>
      </w:r>
      <w:r w:rsidRPr="00EE0C9A">
        <w:rPr>
          <w:i/>
          <w:color w:val="000000" w:themeColor="text1"/>
          <w:kern w:val="0"/>
          <w:sz w:val="21"/>
          <w:szCs w:val="21"/>
        </w:rPr>
        <w:t>...</w:t>
      </w:r>
      <w:proofErr w:type="spellStart"/>
      <w:r w:rsidRPr="00EE0C9A">
        <w:rPr>
          <w:i/>
          <w:color w:val="000000" w:themeColor="text1"/>
          <w:kern w:val="0"/>
          <w:sz w:val="21"/>
          <w:szCs w:val="21"/>
        </w:rPr>
        <w:t>b</w:t>
      </w:r>
      <w:r w:rsidRPr="00EE0C9A">
        <w:rPr>
          <w:i/>
          <w:color w:val="000000" w:themeColor="text1"/>
          <w:kern w:val="0"/>
          <w:sz w:val="21"/>
          <w:szCs w:val="21"/>
          <w:vertAlign w:val="subscript"/>
        </w:rPr>
        <w:t>n</w:t>
      </w:r>
      <w:proofErr w:type="spellEnd"/>
      <w:r w:rsidRPr="00EE0C9A">
        <w:rPr>
          <w:rFonts w:hAnsi="宋体"/>
          <w:color w:val="000000" w:themeColor="text1"/>
          <w:kern w:val="0"/>
          <w:sz w:val="21"/>
          <w:szCs w:val="21"/>
        </w:rPr>
        <w:t>，二进制数的左边是高位，右边是低位，输出是该二进制区间的前缀集合。该算法是一个递归算法，首先，找到二进制区间的</w:t>
      </w:r>
      <w:proofErr w:type="gramStart"/>
      <w:r w:rsidRPr="00EE0C9A">
        <w:rPr>
          <w:rFonts w:hAnsi="宋体"/>
          <w:color w:val="000000" w:themeColor="text1"/>
          <w:kern w:val="0"/>
          <w:sz w:val="21"/>
          <w:szCs w:val="21"/>
        </w:rPr>
        <w:t>起始值和结束值</w:t>
      </w:r>
      <w:proofErr w:type="gramEnd"/>
      <w:r w:rsidRPr="00EE0C9A">
        <w:rPr>
          <w:rFonts w:hAnsi="宋体"/>
          <w:color w:val="000000" w:themeColor="text1"/>
          <w:kern w:val="0"/>
          <w:sz w:val="21"/>
          <w:szCs w:val="21"/>
        </w:rPr>
        <w:t>的关键位，即从左到右数第一个不相等的比特位，如果没有找到关键位，则说明该二进制区间的上下边界是重合的，它的前缀特征就是该重合的点；然后，如果</w:t>
      </w:r>
      <w:proofErr w:type="gramStart"/>
      <w:r w:rsidRPr="00EE0C9A">
        <w:rPr>
          <w:rFonts w:hAnsi="宋体"/>
          <w:color w:val="000000" w:themeColor="text1"/>
          <w:kern w:val="0"/>
          <w:sz w:val="21"/>
          <w:szCs w:val="21"/>
        </w:rPr>
        <w:t>起始值</w:t>
      </w:r>
      <w:proofErr w:type="gramEnd"/>
      <w:r w:rsidRPr="00EE0C9A">
        <w:rPr>
          <w:rFonts w:hAnsi="宋体"/>
          <w:color w:val="000000" w:themeColor="text1"/>
          <w:kern w:val="0"/>
          <w:sz w:val="21"/>
          <w:szCs w:val="21"/>
        </w:rPr>
        <w:t>的关键位</w:t>
      </w:r>
      <w:r w:rsidRPr="00EE0C9A">
        <w:rPr>
          <w:i/>
          <w:color w:val="000000" w:themeColor="text1"/>
          <w:kern w:val="0"/>
          <w:sz w:val="21"/>
          <w:szCs w:val="21"/>
        </w:rPr>
        <w:t>k</w:t>
      </w:r>
      <w:r w:rsidRPr="00EE0C9A">
        <w:rPr>
          <w:rFonts w:hAnsi="宋体"/>
          <w:color w:val="000000" w:themeColor="text1"/>
          <w:kern w:val="0"/>
          <w:sz w:val="21"/>
          <w:szCs w:val="21"/>
        </w:rPr>
        <w:t>右边的各位都是</w:t>
      </w:r>
      <w:r w:rsidRPr="00EE0C9A">
        <w:rPr>
          <w:color w:val="000000" w:themeColor="text1"/>
          <w:kern w:val="0"/>
          <w:sz w:val="21"/>
          <w:szCs w:val="21"/>
        </w:rPr>
        <w:t>0</w:t>
      </w:r>
      <w:r w:rsidRPr="00EE0C9A">
        <w:rPr>
          <w:rFonts w:hAnsi="宋体"/>
          <w:color w:val="000000" w:themeColor="text1"/>
          <w:kern w:val="0"/>
          <w:sz w:val="21"/>
          <w:szCs w:val="21"/>
        </w:rPr>
        <w:t>，而且</w:t>
      </w:r>
      <w:proofErr w:type="gramStart"/>
      <w:r w:rsidRPr="00EE0C9A">
        <w:rPr>
          <w:rFonts w:hAnsi="宋体"/>
          <w:color w:val="000000" w:themeColor="text1"/>
          <w:kern w:val="0"/>
          <w:sz w:val="21"/>
          <w:szCs w:val="21"/>
        </w:rPr>
        <w:t>结束值</w:t>
      </w:r>
      <w:proofErr w:type="gramEnd"/>
      <w:r w:rsidRPr="00EE0C9A">
        <w:rPr>
          <w:rFonts w:hAnsi="宋体"/>
          <w:color w:val="000000" w:themeColor="text1"/>
          <w:kern w:val="0"/>
          <w:sz w:val="21"/>
          <w:szCs w:val="21"/>
        </w:rPr>
        <w:t>的关键位</w:t>
      </w:r>
      <w:r w:rsidRPr="00EE0C9A">
        <w:rPr>
          <w:i/>
          <w:color w:val="000000" w:themeColor="text1"/>
          <w:kern w:val="0"/>
          <w:sz w:val="21"/>
          <w:szCs w:val="21"/>
        </w:rPr>
        <w:t>k</w:t>
      </w:r>
      <w:r w:rsidRPr="00EE0C9A">
        <w:rPr>
          <w:rFonts w:hAnsi="宋体"/>
          <w:color w:val="000000" w:themeColor="text1"/>
          <w:kern w:val="0"/>
          <w:sz w:val="21"/>
          <w:szCs w:val="21"/>
        </w:rPr>
        <w:t>右边的各位都是</w:t>
      </w:r>
      <w:r w:rsidRPr="00EE0C9A">
        <w:rPr>
          <w:color w:val="000000" w:themeColor="text1"/>
          <w:kern w:val="0"/>
          <w:sz w:val="21"/>
          <w:szCs w:val="21"/>
        </w:rPr>
        <w:t>1</w:t>
      </w:r>
      <w:r w:rsidRPr="00EE0C9A">
        <w:rPr>
          <w:rFonts w:hAnsi="宋体"/>
          <w:color w:val="000000" w:themeColor="text1"/>
          <w:kern w:val="0"/>
          <w:sz w:val="21"/>
          <w:szCs w:val="21"/>
        </w:rPr>
        <w:t>，则该二进制区间的前缀就是关键位</w:t>
      </w:r>
      <w:r w:rsidRPr="00EE0C9A">
        <w:rPr>
          <w:i/>
          <w:color w:val="000000" w:themeColor="text1"/>
          <w:kern w:val="0"/>
          <w:sz w:val="21"/>
          <w:szCs w:val="21"/>
        </w:rPr>
        <w:t>k</w:t>
      </w:r>
      <w:r w:rsidRPr="00EE0C9A">
        <w:rPr>
          <w:rFonts w:hAnsi="宋体"/>
          <w:color w:val="000000" w:themeColor="text1"/>
          <w:kern w:val="0"/>
          <w:sz w:val="21"/>
          <w:szCs w:val="21"/>
        </w:rPr>
        <w:t>之前的相似部分；接着，如果前两个条件都不满足，则将</w:t>
      </w:r>
      <w:proofErr w:type="gramStart"/>
      <w:r w:rsidRPr="00EE0C9A">
        <w:rPr>
          <w:rFonts w:hAnsi="宋体"/>
          <w:color w:val="000000" w:themeColor="text1"/>
          <w:kern w:val="0"/>
          <w:sz w:val="21"/>
          <w:szCs w:val="21"/>
        </w:rPr>
        <w:t>起始值和结束值</w:t>
      </w:r>
      <w:proofErr w:type="gramEnd"/>
      <w:r w:rsidRPr="00EE0C9A">
        <w:rPr>
          <w:rFonts w:hAnsi="宋体"/>
          <w:color w:val="000000" w:themeColor="text1"/>
          <w:kern w:val="0"/>
          <w:sz w:val="21"/>
          <w:szCs w:val="21"/>
        </w:rPr>
        <w:t>的关键位右边的各位分别作为新的边界输入，递归调用前缀算法去分别计算两个子空间的前缀特征；最后，将子空间的前缀特征与关键位</w:t>
      </w:r>
      <w:proofErr w:type="spellStart"/>
      <w:r w:rsidRPr="00EE0C9A">
        <w:rPr>
          <w:i/>
          <w:color w:val="000000" w:themeColor="text1"/>
          <w:kern w:val="0"/>
          <w:sz w:val="21"/>
          <w:szCs w:val="21"/>
        </w:rPr>
        <w:t>k</w:t>
      </w:r>
      <w:proofErr w:type="spellEnd"/>
      <w:r w:rsidRPr="00EE0C9A">
        <w:rPr>
          <w:rFonts w:hAnsi="宋体"/>
          <w:color w:val="000000" w:themeColor="text1"/>
          <w:kern w:val="0"/>
          <w:sz w:val="21"/>
          <w:szCs w:val="21"/>
        </w:rPr>
        <w:t>左边的相似位进行整合，返回二进制区间的前缀集合。</w:t>
      </w:r>
    </w:p>
    <w:p w:rsidR="00AF1A53" w:rsidRPr="00EE0C9A" w:rsidRDefault="00AF1A53" w:rsidP="007F6723">
      <w:pPr>
        <w:pStyle w:val="af5"/>
        <w:spacing w:beforeLines="50" w:before="156" w:line="240" w:lineRule="auto"/>
        <w:ind w:firstLineChars="0" w:firstLine="0"/>
        <w:rPr>
          <w:sz w:val="18"/>
          <w:szCs w:val="18"/>
        </w:rPr>
      </w:pPr>
      <w:r w:rsidRPr="00EE0C9A">
        <w:rPr>
          <w:rStyle w:val="a9"/>
          <w:rFonts w:hAnsi="宋体"/>
          <w:sz w:val="18"/>
          <w:szCs w:val="18"/>
        </w:rPr>
        <w:t>算法</w:t>
      </w:r>
      <w:r w:rsidRPr="00EE0C9A">
        <w:rPr>
          <w:rStyle w:val="a9"/>
          <w:sz w:val="18"/>
          <w:szCs w:val="18"/>
        </w:rPr>
        <w:t>1.</w:t>
      </w:r>
      <w:r w:rsidRPr="00EE0C9A">
        <w:rPr>
          <w:sz w:val="18"/>
          <w:szCs w:val="18"/>
        </w:rPr>
        <w:t xml:space="preserve"> </w:t>
      </w:r>
      <w:r w:rsidRPr="00EE0C9A">
        <w:rPr>
          <w:rFonts w:hAnsi="宋体"/>
          <w:sz w:val="18"/>
          <w:szCs w:val="18"/>
        </w:rPr>
        <w:t>求解二进制数区间对应前缀集合的算法</w:t>
      </w:r>
    </w:p>
    <w:p w:rsidR="00AF1A53" w:rsidRPr="00EE0C9A" w:rsidRDefault="00AF1A53" w:rsidP="009F04D9">
      <w:pPr>
        <w:pStyle w:val="af5"/>
        <w:spacing w:line="240" w:lineRule="auto"/>
        <w:ind w:firstLineChars="0" w:firstLine="0"/>
        <w:rPr>
          <w:sz w:val="18"/>
          <w:szCs w:val="18"/>
        </w:rPr>
      </w:pPr>
      <w:r w:rsidRPr="00EE0C9A">
        <w:rPr>
          <w:rFonts w:hAnsi="宋体"/>
          <w:sz w:val="18"/>
          <w:szCs w:val="18"/>
        </w:rPr>
        <w:t>输入：</w:t>
      </w:r>
      <w:r w:rsidRPr="00EE0C9A">
        <w:rPr>
          <w:i/>
          <w:sz w:val="18"/>
          <w:szCs w:val="18"/>
        </w:rPr>
        <w:t>a</w:t>
      </w:r>
      <w:r w:rsidRPr="00D83455">
        <w:rPr>
          <w:sz w:val="18"/>
          <w:szCs w:val="18"/>
          <w:vertAlign w:val="subscript"/>
        </w:rPr>
        <w:t>1</w:t>
      </w:r>
      <w:r w:rsidRPr="00EE0C9A">
        <w:rPr>
          <w:i/>
          <w:sz w:val="18"/>
          <w:szCs w:val="18"/>
        </w:rPr>
        <w:t>a</w:t>
      </w:r>
      <w:r w:rsidRPr="00D83455">
        <w:rPr>
          <w:sz w:val="18"/>
          <w:szCs w:val="18"/>
          <w:vertAlign w:val="subscript"/>
        </w:rPr>
        <w:t>2</w:t>
      </w:r>
      <w:r w:rsidRPr="00EE0C9A">
        <w:rPr>
          <w:i/>
          <w:sz w:val="18"/>
          <w:szCs w:val="18"/>
        </w:rPr>
        <w:t>...a</w:t>
      </w:r>
      <w:r w:rsidRPr="00EE0C9A">
        <w:rPr>
          <w:i/>
          <w:sz w:val="18"/>
          <w:szCs w:val="18"/>
          <w:vertAlign w:val="subscript"/>
        </w:rPr>
        <w:t>n</w:t>
      </w:r>
      <w:r w:rsidRPr="00EE0C9A">
        <w:rPr>
          <w:sz w:val="18"/>
          <w:szCs w:val="18"/>
        </w:rPr>
        <w:tab/>
        <w:t xml:space="preserve">// </w:t>
      </w:r>
      <w:r w:rsidRPr="00EE0C9A">
        <w:rPr>
          <w:rFonts w:hAnsi="宋体"/>
          <w:sz w:val="18"/>
          <w:szCs w:val="18"/>
        </w:rPr>
        <w:t>一个二进制数区间的起始值</w:t>
      </w:r>
    </w:p>
    <w:p w:rsidR="00AF1A53" w:rsidRPr="00EE0C9A" w:rsidRDefault="00AF1A53" w:rsidP="009F04D9">
      <w:pPr>
        <w:pStyle w:val="af5"/>
        <w:spacing w:line="240" w:lineRule="auto"/>
        <w:ind w:leftChars="200" w:left="480" w:firstLineChars="0" w:firstLine="0"/>
        <w:rPr>
          <w:sz w:val="18"/>
          <w:szCs w:val="18"/>
        </w:rPr>
      </w:pPr>
      <w:r w:rsidRPr="00EE0C9A">
        <w:rPr>
          <w:i/>
          <w:sz w:val="18"/>
          <w:szCs w:val="18"/>
        </w:rPr>
        <w:t>b</w:t>
      </w:r>
      <w:r w:rsidRPr="00D83455">
        <w:rPr>
          <w:sz w:val="18"/>
          <w:szCs w:val="18"/>
          <w:vertAlign w:val="subscript"/>
        </w:rPr>
        <w:t>1</w:t>
      </w:r>
      <w:r w:rsidRPr="00EE0C9A">
        <w:rPr>
          <w:i/>
          <w:sz w:val="18"/>
          <w:szCs w:val="18"/>
        </w:rPr>
        <w:t>b</w:t>
      </w:r>
      <w:r w:rsidRPr="00D83455">
        <w:rPr>
          <w:sz w:val="18"/>
          <w:szCs w:val="18"/>
          <w:vertAlign w:val="subscript"/>
        </w:rPr>
        <w:t>2</w:t>
      </w:r>
      <w:r w:rsidRPr="00EE0C9A">
        <w:rPr>
          <w:i/>
          <w:sz w:val="18"/>
          <w:szCs w:val="18"/>
        </w:rPr>
        <w:t>...</w:t>
      </w:r>
      <w:proofErr w:type="spellStart"/>
      <w:r w:rsidRPr="00EE0C9A">
        <w:rPr>
          <w:i/>
          <w:sz w:val="18"/>
          <w:szCs w:val="18"/>
        </w:rPr>
        <w:t>b</w:t>
      </w:r>
      <w:r w:rsidRPr="00EE0C9A">
        <w:rPr>
          <w:i/>
          <w:sz w:val="18"/>
          <w:szCs w:val="18"/>
          <w:vertAlign w:val="subscript"/>
        </w:rPr>
        <w:t>n</w:t>
      </w:r>
      <w:proofErr w:type="spellEnd"/>
      <w:r w:rsidRPr="00EE0C9A">
        <w:rPr>
          <w:sz w:val="18"/>
          <w:szCs w:val="18"/>
        </w:rPr>
        <w:tab/>
        <w:t xml:space="preserve">// </w:t>
      </w:r>
      <w:r w:rsidRPr="00EE0C9A">
        <w:rPr>
          <w:rFonts w:hAnsi="宋体"/>
          <w:sz w:val="18"/>
          <w:szCs w:val="18"/>
        </w:rPr>
        <w:t>一个二进制数区间的结束值</w:t>
      </w:r>
    </w:p>
    <w:p w:rsidR="00AF1A53" w:rsidRPr="00EE0C9A" w:rsidRDefault="00AF1A53" w:rsidP="009F04D9">
      <w:pPr>
        <w:pStyle w:val="af5"/>
        <w:spacing w:line="240" w:lineRule="auto"/>
        <w:ind w:firstLineChars="0" w:firstLine="0"/>
        <w:rPr>
          <w:sz w:val="18"/>
          <w:szCs w:val="18"/>
        </w:rPr>
      </w:pPr>
      <w:r w:rsidRPr="00EE0C9A">
        <w:rPr>
          <w:rFonts w:hAnsi="宋体"/>
          <w:sz w:val="18"/>
          <w:szCs w:val="18"/>
        </w:rPr>
        <w:t>输出：</w:t>
      </w:r>
      <w:r w:rsidRPr="00EE0C9A">
        <w:rPr>
          <w:sz w:val="18"/>
          <w:szCs w:val="18"/>
        </w:rPr>
        <w:t>Set</w:t>
      </w:r>
      <w:r w:rsidRPr="00EE0C9A">
        <w:rPr>
          <w:rFonts w:hAnsi="宋体"/>
          <w:sz w:val="18"/>
          <w:szCs w:val="18"/>
        </w:rPr>
        <w:t>：</w:t>
      </w:r>
      <w:r w:rsidRPr="00EE0C9A">
        <w:rPr>
          <w:i/>
          <w:sz w:val="18"/>
          <w:szCs w:val="18"/>
        </w:rPr>
        <w:t>Prefix</w:t>
      </w:r>
      <w:r w:rsidRPr="00EE0C9A">
        <w:rPr>
          <w:sz w:val="18"/>
          <w:szCs w:val="18"/>
        </w:rPr>
        <w:t xml:space="preserve"> // </w:t>
      </w:r>
      <w:r w:rsidRPr="00EE0C9A">
        <w:rPr>
          <w:rFonts w:hAnsi="宋体"/>
          <w:sz w:val="18"/>
          <w:szCs w:val="18"/>
        </w:rPr>
        <w:t>二进制数区间的前缀集合</w:t>
      </w:r>
    </w:p>
    <w:p w:rsidR="00AF1A53" w:rsidRPr="00EE0C9A" w:rsidRDefault="00AF1A53" w:rsidP="009F04D9">
      <w:pPr>
        <w:pStyle w:val="af5"/>
        <w:spacing w:line="240" w:lineRule="auto"/>
        <w:ind w:firstLineChars="0" w:firstLine="0"/>
        <w:rPr>
          <w:sz w:val="18"/>
          <w:szCs w:val="18"/>
        </w:rPr>
      </w:pPr>
      <w:r w:rsidRPr="00EE0C9A">
        <w:rPr>
          <w:i/>
          <w:sz w:val="18"/>
          <w:szCs w:val="18"/>
        </w:rPr>
        <w:t>Prefix</w:t>
      </w:r>
      <w:r w:rsidRPr="00EE0C9A">
        <w:rPr>
          <w:sz w:val="18"/>
          <w:szCs w:val="18"/>
        </w:rPr>
        <w:t xml:space="preserve"> </w:t>
      </w:r>
      <w:proofErr w:type="spellStart"/>
      <w:r w:rsidRPr="00EE0C9A">
        <w:rPr>
          <w:sz w:val="18"/>
          <w:szCs w:val="18"/>
        </w:rPr>
        <w:t>Search_Prefix</w:t>
      </w:r>
      <w:proofErr w:type="spellEnd"/>
      <w:r w:rsidRPr="00EE0C9A">
        <w:rPr>
          <w:sz w:val="18"/>
          <w:szCs w:val="18"/>
        </w:rPr>
        <w:t xml:space="preserve"> (</w:t>
      </w:r>
      <w:r w:rsidRPr="00EE0C9A">
        <w:rPr>
          <w:i/>
          <w:sz w:val="18"/>
          <w:szCs w:val="18"/>
        </w:rPr>
        <w:t>a</w:t>
      </w:r>
      <w:r w:rsidRPr="00D83455">
        <w:rPr>
          <w:sz w:val="18"/>
          <w:szCs w:val="18"/>
          <w:vertAlign w:val="subscript"/>
        </w:rPr>
        <w:t>1</w:t>
      </w:r>
      <w:r w:rsidRPr="00EE0C9A">
        <w:rPr>
          <w:i/>
          <w:sz w:val="18"/>
          <w:szCs w:val="18"/>
        </w:rPr>
        <w:t>a</w:t>
      </w:r>
      <w:r w:rsidRPr="00D83455">
        <w:rPr>
          <w:sz w:val="18"/>
          <w:szCs w:val="18"/>
          <w:vertAlign w:val="subscript"/>
        </w:rPr>
        <w:t>2</w:t>
      </w:r>
      <w:r w:rsidRPr="00EE0C9A">
        <w:rPr>
          <w:i/>
          <w:sz w:val="18"/>
          <w:szCs w:val="18"/>
        </w:rPr>
        <w:t>...a</w:t>
      </w:r>
      <w:r w:rsidRPr="00EE0C9A">
        <w:rPr>
          <w:i/>
          <w:sz w:val="18"/>
          <w:szCs w:val="18"/>
          <w:vertAlign w:val="subscript"/>
        </w:rPr>
        <w:t>n</w:t>
      </w:r>
      <w:r w:rsidRPr="00EE0C9A">
        <w:rPr>
          <w:sz w:val="18"/>
          <w:szCs w:val="18"/>
        </w:rPr>
        <w:t>,</w:t>
      </w:r>
      <w:r w:rsidRPr="00EE0C9A">
        <w:rPr>
          <w:i/>
          <w:sz w:val="18"/>
          <w:szCs w:val="18"/>
        </w:rPr>
        <w:t xml:space="preserve"> b</w:t>
      </w:r>
      <w:r w:rsidRPr="00D83455">
        <w:rPr>
          <w:sz w:val="18"/>
          <w:szCs w:val="18"/>
          <w:vertAlign w:val="subscript"/>
        </w:rPr>
        <w:t>1</w:t>
      </w:r>
      <w:r w:rsidRPr="00EE0C9A">
        <w:rPr>
          <w:i/>
          <w:sz w:val="18"/>
          <w:szCs w:val="18"/>
        </w:rPr>
        <w:t>b</w:t>
      </w:r>
      <w:r w:rsidRPr="00D83455">
        <w:rPr>
          <w:sz w:val="18"/>
          <w:szCs w:val="18"/>
          <w:vertAlign w:val="subscript"/>
        </w:rPr>
        <w:t>2</w:t>
      </w:r>
      <w:r w:rsidRPr="00EE0C9A">
        <w:rPr>
          <w:i/>
          <w:sz w:val="18"/>
          <w:szCs w:val="18"/>
        </w:rPr>
        <w:t>...</w:t>
      </w:r>
      <w:proofErr w:type="spellStart"/>
      <w:r w:rsidRPr="00EE0C9A">
        <w:rPr>
          <w:i/>
          <w:sz w:val="18"/>
          <w:szCs w:val="18"/>
        </w:rPr>
        <w:t>b</w:t>
      </w:r>
      <w:r w:rsidRPr="00EE0C9A">
        <w:rPr>
          <w:i/>
          <w:sz w:val="18"/>
          <w:szCs w:val="18"/>
          <w:vertAlign w:val="subscript"/>
        </w:rPr>
        <w:t>n</w:t>
      </w:r>
      <w:proofErr w:type="spellEnd"/>
      <w:proofErr w:type="gramStart"/>
      <w:r w:rsidRPr="00EE0C9A">
        <w:rPr>
          <w:sz w:val="18"/>
          <w:szCs w:val="18"/>
        </w:rPr>
        <w:t>){</w:t>
      </w:r>
      <w:proofErr w:type="gramEnd"/>
    </w:p>
    <w:p w:rsidR="00AF1A53" w:rsidRPr="00EE0C9A" w:rsidRDefault="00AF1A53" w:rsidP="009F04D9">
      <w:pPr>
        <w:pStyle w:val="af5"/>
        <w:spacing w:line="240" w:lineRule="auto"/>
        <w:ind w:firstLineChars="100" w:firstLine="180"/>
        <w:rPr>
          <w:sz w:val="18"/>
          <w:szCs w:val="18"/>
        </w:rPr>
      </w:pPr>
      <w:r w:rsidRPr="00EE0C9A">
        <w:rPr>
          <w:sz w:val="18"/>
          <w:szCs w:val="18"/>
        </w:rPr>
        <w:t xml:space="preserve">// </w:t>
      </w:r>
      <w:r w:rsidRPr="00EE0C9A">
        <w:rPr>
          <w:rFonts w:hAnsi="宋体"/>
          <w:sz w:val="18"/>
          <w:szCs w:val="18"/>
        </w:rPr>
        <w:t>从第一位开始，找到关键位</w:t>
      </w:r>
      <w:r w:rsidRPr="00D83455">
        <w:rPr>
          <w:i/>
          <w:sz w:val="18"/>
          <w:szCs w:val="18"/>
        </w:rPr>
        <w:t>k</w:t>
      </w:r>
      <w:r w:rsidRPr="00EE0C9A">
        <w:rPr>
          <w:rFonts w:hAnsi="宋体"/>
          <w:sz w:val="18"/>
          <w:szCs w:val="18"/>
        </w:rPr>
        <w:t>，</w:t>
      </w:r>
      <w:proofErr w:type="spellStart"/>
      <w:r w:rsidRPr="00D83455">
        <w:rPr>
          <w:i/>
          <w:sz w:val="18"/>
          <w:szCs w:val="18"/>
        </w:rPr>
        <w:t>a</w:t>
      </w:r>
      <w:r w:rsidRPr="00D83455">
        <w:rPr>
          <w:i/>
          <w:sz w:val="18"/>
          <w:szCs w:val="18"/>
          <w:vertAlign w:val="subscript"/>
        </w:rPr>
        <w:t>k</w:t>
      </w:r>
      <w:proofErr w:type="spellEnd"/>
      <w:r w:rsidRPr="00D83455">
        <w:rPr>
          <w:i/>
          <w:sz w:val="18"/>
          <w:szCs w:val="18"/>
          <w:vertAlign w:val="subscript"/>
        </w:rPr>
        <w:t xml:space="preserve"> </w:t>
      </w:r>
      <w:r w:rsidRPr="00D83455">
        <w:rPr>
          <w:i/>
          <w:sz w:val="18"/>
          <w:szCs w:val="18"/>
        </w:rPr>
        <w:t xml:space="preserve">&lt; </w:t>
      </w:r>
      <w:proofErr w:type="spellStart"/>
      <w:r w:rsidRPr="00D83455">
        <w:rPr>
          <w:i/>
          <w:sz w:val="18"/>
          <w:szCs w:val="18"/>
        </w:rPr>
        <w:t>b</w:t>
      </w:r>
      <w:r w:rsidRPr="00D83455">
        <w:rPr>
          <w:i/>
          <w:sz w:val="18"/>
          <w:szCs w:val="18"/>
          <w:vertAlign w:val="subscript"/>
        </w:rPr>
        <w:t>k</w:t>
      </w:r>
      <w:proofErr w:type="spellEnd"/>
    </w:p>
    <w:p w:rsidR="00AF1A53" w:rsidRPr="00EE0C9A" w:rsidRDefault="00AF1A53" w:rsidP="009F04D9">
      <w:pPr>
        <w:pStyle w:val="af5"/>
        <w:spacing w:line="240" w:lineRule="auto"/>
        <w:ind w:firstLineChars="0"/>
        <w:rPr>
          <w:sz w:val="18"/>
          <w:szCs w:val="18"/>
        </w:rPr>
      </w:pPr>
      <w:proofErr w:type="gramStart"/>
      <w:r w:rsidRPr="00EE0C9A">
        <w:rPr>
          <w:sz w:val="18"/>
          <w:szCs w:val="18"/>
        </w:rPr>
        <w:t>for</w:t>
      </w:r>
      <w:proofErr w:type="gramEnd"/>
      <w:r w:rsidRPr="00EE0C9A">
        <w:rPr>
          <w:sz w:val="18"/>
          <w:szCs w:val="18"/>
        </w:rPr>
        <w:t xml:space="preserve"> (</w:t>
      </w:r>
      <w:proofErr w:type="spellStart"/>
      <w:r w:rsidRPr="00EE0C9A">
        <w:rPr>
          <w:sz w:val="18"/>
          <w:szCs w:val="18"/>
        </w:rPr>
        <w:t>int</w:t>
      </w:r>
      <w:proofErr w:type="spellEnd"/>
      <w:r w:rsidRPr="00EE0C9A">
        <w:rPr>
          <w:sz w:val="18"/>
          <w:szCs w:val="18"/>
        </w:rPr>
        <w:t xml:space="preserve"> </w:t>
      </w:r>
      <w:r w:rsidRPr="00EE0C9A">
        <w:rPr>
          <w:i/>
          <w:sz w:val="18"/>
          <w:szCs w:val="18"/>
        </w:rPr>
        <w:t>k</w:t>
      </w:r>
      <w:r w:rsidRPr="00EE0C9A">
        <w:rPr>
          <w:sz w:val="18"/>
          <w:szCs w:val="18"/>
        </w:rPr>
        <w:t xml:space="preserve"> = 1; (</w:t>
      </w:r>
      <w:r w:rsidRPr="00EE0C9A">
        <w:rPr>
          <w:i/>
          <w:sz w:val="18"/>
          <w:szCs w:val="18"/>
        </w:rPr>
        <w:t>k</w:t>
      </w:r>
      <w:r w:rsidRPr="00EE0C9A">
        <w:rPr>
          <w:sz w:val="18"/>
          <w:szCs w:val="18"/>
        </w:rPr>
        <w:t xml:space="preserve"> &lt;= </w:t>
      </w:r>
      <w:r w:rsidRPr="00EE0C9A">
        <w:rPr>
          <w:i/>
          <w:sz w:val="18"/>
          <w:szCs w:val="18"/>
        </w:rPr>
        <w:t>n</w:t>
      </w:r>
      <w:r w:rsidRPr="00EE0C9A">
        <w:rPr>
          <w:sz w:val="18"/>
          <w:szCs w:val="18"/>
        </w:rPr>
        <w:t>) &amp;&amp; (</w:t>
      </w:r>
      <w:proofErr w:type="spellStart"/>
      <w:r w:rsidRPr="00EE0C9A">
        <w:rPr>
          <w:i/>
          <w:sz w:val="18"/>
          <w:szCs w:val="18"/>
        </w:rPr>
        <w:t>a</w:t>
      </w:r>
      <w:r w:rsidRPr="00EE0C9A">
        <w:rPr>
          <w:i/>
          <w:sz w:val="18"/>
          <w:szCs w:val="18"/>
          <w:vertAlign w:val="subscript"/>
        </w:rPr>
        <w:t>k</w:t>
      </w:r>
      <w:proofErr w:type="spellEnd"/>
      <w:r w:rsidRPr="00EE0C9A">
        <w:rPr>
          <w:sz w:val="18"/>
          <w:szCs w:val="18"/>
        </w:rPr>
        <w:t>==</w:t>
      </w:r>
      <w:proofErr w:type="spellStart"/>
      <w:r w:rsidRPr="00EE0C9A">
        <w:rPr>
          <w:i/>
          <w:sz w:val="18"/>
          <w:szCs w:val="18"/>
        </w:rPr>
        <w:t>b</w:t>
      </w:r>
      <w:r w:rsidRPr="00EE0C9A">
        <w:rPr>
          <w:i/>
          <w:sz w:val="18"/>
          <w:szCs w:val="18"/>
          <w:vertAlign w:val="subscript"/>
        </w:rPr>
        <w:t>k</w:t>
      </w:r>
      <w:proofErr w:type="spellEnd"/>
      <w:r w:rsidRPr="00EE0C9A">
        <w:rPr>
          <w:sz w:val="18"/>
          <w:szCs w:val="18"/>
        </w:rPr>
        <w:t xml:space="preserve">); </w:t>
      </w:r>
      <w:r w:rsidRPr="00EE0C9A">
        <w:rPr>
          <w:i/>
          <w:sz w:val="18"/>
          <w:szCs w:val="18"/>
        </w:rPr>
        <w:t>k</w:t>
      </w:r>
      <w:r w:rsidRPr="00EE0C9A">
        <w:rPr>
          <w:sz w:val="18"/>
          <w:szCs w:val="18"/>
        </w:rPr>
        <w:t>++)</w:t>
      </w:r>
      <w:r w:rsidRPr="00EE0C9A">
        <w:rPr>
          <w:sz w:val="18"/>
          <w:szCs w:val="18"/>
          <w:vertAlign w:val="subscript"/>
        </w:rPr>
        <w:t xml:space="preserve">  </w:t>
      </w:r>
    </w:p>
    <w:p w:rsidR="00AF1A53" w:rsidRPr="00EE0C9A" w:rsidRDefault="00AF1A53" w:rsidP="009F04D9">
      <w:pPr>
        <w:pStyle w:val="af5"/>
        <w:spacing w:line="240" w:lineRule="auto"/>
        <w:ind w:firstLineChars="111"/>
        <w:rPr>
          <w:sz w:val="18"/>
          <w:szCs w:val="18"/>
        </w:rPr>
      </w:pPr>
      <w:proofErr w:type="gramStart"/>
      <w:r w:rsidRPr="00EE0C9A">
        <w:rPr>
          <w:sz w:val="18"/>
          <w:szCs w:val="18"/>
        </w:rPr>
        <w:t>if</w:t>
      </w:r>
      <w:proofErr w:type="gramEnd"/>
      <w:r w:rsidRPr="00EE0C9A">
        <w:rPr>
          <w:sz w:val="18"/>
          <w:szCs w:val="18"/>
        </w:rPr>
        <w:t xml:space="preserve"> (</w:t>
      </w:r>
      <w:r w:rsidRPr="00EE0C9A">
        <w:rPr>
          <w:i/>
          <w:sz w:val="18"/>
          <w:szCs w:val="18"/>
        </w:rPr>
        <w:t>k</w:t>
      </w:r>
      <w:r w:rsidRPr="00EE0C9A">
        <w:rPr>
          <w:sz w:val="18"/>
          <w:szCs w:val="18"/>
        </w:rPr>
        <w:t xml:space="preserve"> == (</w:t>
      </w:r>
      <w:r w:rsidRPr="00EE0C9A">
        <w:rPr>
          <w:i/>
          <w:sz w:val="18"/>
          <w:szCs w:val="18"/>
        </w:rPr>
        <w:t>n</w:t>
      </w:r>
      <w:r w:rsidRPr="00EE0C9A">
        <w:rPr>
          <w:sz w:val="18"/>
          <w:szCs w:val="18"/>
        </w:rPr>
        <w:t>+1)) return {</w:t>
      </w:r>
      <w:r w:rsidRPr="00EE0C9A">
        <w:rPr>
          <w:i/>
          <w:sz w:val="18"/>
          <w:szCs w:val="18"/>
        </w:rPr>
        <w:t>a</w:t>
      </w:r>
      <w:r w:rsidRPr="00EE0C9A">
        <w:rPr>
          <w:i/>
          <w:sz w:val="18"/>
          <w:szCs w:val="18"/>
          <w:vertAlign w:val="subscript"/>
        </w:rPr>
        <w:t>1</w:t>
      </w:r>
      <w:r w:rsidRPr="00EE0C9A">
        <w:rPr>
          <w:i/>
          <w:sz w:val="18"/>
          <w:szCs w:val="18"/>
        </w:rPr>
        <w:t>a</w:t>
      </w:r>
      <w:r w:rsidRPr="00EE0C9A">
        <w:rPr>
          <w:i/>
          <w:sz w:val="18"/>
          <w:szCs w:val="18"/>
          <w:vertAlign w:val="subscript"/>
        </w:rPr>
        <w:t>2</w:t>
      </w:r>
      <w:r w:rsidRPr="00EE0C9A">
        <w:rPr>
          <w:i/>
          <w:sz w:val="18"/>
          <w:szCs w:val="18"/>
        </w:rPr>
        <w:t>...a</w:t>
      </w:r>
      <w:r w:rsidRPr="00EE0C9A">
        <w:rPr>
          <w:i/>
          <w:sz w:val="18"/>
          <w:szCs w:val="18"/>
          <w:vertAlign w:val="subscript"/>
        </w:rPr>
        <w:t>n</w:t>
      </w:r>
      <w:r w:rsidRPr="00EE0C9A">
        <w:rPr>
          <w:sz w:val="18"/>
          <w:szCs w:val="18"/>
        </w:rPr>
        <w:t>};</w:t>
      </w:r>
    </w:p>
    <w:p w:rsidR="00AF1A53" w:rsidRPr="00EE0C9A" w:rsidRDefault="00AF1A53" w:rsidP="009F04D9">
      <w:pPr>
        <w:pStyle w:val="af5"/>
        <w:spacing w:line="240" w:lineRule="auto"/>
        <w:ind w:firstLineChars="0"/>
        <w:rPr>
          <w:sz w:val="18"/>
          <w:szCs w:val="18"/>
        </w:rPr>
      </w:pPr>
      <w:proofErr w:type="gramStart"/>
      <w:r w:rsidRPr="00EE0C9A">
        <w:rPr>
          <w:sz w:val="18"/>
          <w:szCs w:val="18"/>
        </w:rPr>
        <w:t>if</w:t>
      </w:r>
      <w:proofErr w:type="gramEnd"/>
      <w:r w:rsidRPr="00EE0C9A">
        <w:rPr>
          <w:sz w:val="18"/>
          <w:szCs w:val="18"/>
        </w:rPr>
        <w:t xml:space="preserve"> ((</w:t>
      </w:r>
      <w:r w:rsidRPr="00EE0C9A">
        <w:rPr>
          <w:i/>
          <w:sz w:val="18"/>
          <w:szCs w:val="18"/>
        </w:rPr>
        <w:t>a</w:t>
      </w:r>
      <w:r w:rsidRPr="00EE0C9A">
        <w:rPr>
          <w:i/>
          <w:sz w:val="18"/>
          <w:szCs w:val="18"/>
          <w:vertAlign w:val="subscript"/>
        </w:rPr>
        <w:t>k</w:t>
      </w:r>
      <w:r w:rsidRPr="00EE0C9A">
        <w:rPr>
          <w:i/>
          <w:sz w:val="18"/>
          <w:szCs w:val="18"/>
        </w:rPr>
        <w:t>a</w:t>
      </w:r>
      <w:r w:rsidRPr="00EE0C9A">
        <w:rPr>
          <w:i/>
          <w:sz w:val="18"/>
          <w:szCs w:val="18"/>
          <w:vertAlign w:val="subscript"/>
        </w:rPr>
        <w:t>k+</w:t>
      </w:r>
      <w:r w:rsidRPr="00D83455">
        <w:rPr>
          <w:sz w:val="18"/>
          <w:szCs w:val="18"/>
          <w:vertAlign w:val="subscript"/>
        </w:rPr>
        <w:t>1</w:t>
      </w:r>
      <w:r w:rsidRPr="00EE0C9A">
        <w:rPr>
          <w:i/>
          <w:sz w:val="18"/>
          <w:szCs w:val="18"/>
        </w:rPr>
        <w:t>...a</w:t>
      </w:r>
      <w:r w:rsidRPr="00EE0C9A">
        <w:rPr>
          <w:i/>
          <w:sz w:val="18"/>
          <w:szCs w:val="18"/>
          <w:vertAlign w:val="subscript"/>
        </w:rPr>
        <w:t>n</w:t>
      </w:r>
      <w:r w:rsidRPr="00EE0C9A">
        <w:rPr>
          <w:sz w:val="18"/>
          <w:szCs w:val="18"/>
        </w:rPr>
        <w:t xml:space="preserve"> == 00...0) &amp;&amp; (</w:t>
      </w:r>
      <w:r w:rsidRPr="00EE0C9A">
        <w:rPr>
          <w:i/>
          <w:sz w:val="18"/>
          <w:szCs w:val="18"/>
        </w:rPr>
        <w:t>b</w:t>
      </w:r>
      <w:r w:rsidRPr="00EE0C9A">
        <w:rPr>
          <w:i/>
          <w:sz w:val="18"/>
          <w:szCs w:val="18"/>
          <w:vertAlign w:val="subscript"/>
        </w:rPr>
        <w:t>k</w:t>
      </w:r>
      <w:r w:rsidRPr="00EE0C9A">
        <w:rPr>
          <w:i/>
          <w:sz w:val="18"/>
          <w:szCs w:val="18"/>
        </w:rPr>
        <w:t>b</w:t>
      </w:r>
      <w:r w:rsidRPr="00EE0C9A">
        <w:rPr>
          <w:i/>
          <w:sz w:val="18"/>
          <w:szCs w:val="18"/>
          <w:vertAlign w:val="subscript"/>
        </w:rPr>
        <w:t>k+</w:t>
      </w:r>
      <w:r w:rsidRPr="00D83455">
        <w:rPr>
          <w:sz w:val="18"/>
          <w:szCs w:val="18"/>
          <w:vertAlign w:val="subscript"/>
        </w:rPr>
        <w:t>1</w:t>
      </w:r>
      <w:r w:rsidRPr="00EE0C9A">
        <w:rPr>
          <w:i/>
          <w:sz w:val="18"/>
          <w:szCs w:val="18"/>
        </w:rPr>
        <w:t>...</w:t>
      </w:r>
      <w:proofErr w:type="spellStart"/>
      <w:r w:rsidRPr="00EE0C9A">
        <w:rPr>
          <w:i/>
          <w:sz w:val="18"/>
          <w:szCs w:val="18"/>
        </w:rPr>
        <w:t>b</w:t>
      </w:r>
      <w:r w:rsidRPr="00EE0C9A">
        <w:rPr>
          <w:i/>
          <w:sz w:val="18"/>
          <w:szCs w:val="18"/>
          <w:vertAlign w:val="subscript"/>
        </w:rPr>
        <w:t>n</w:t>
      </w:r>
      <w:proofErr w:type="spellEnd"/>
      <w:r w:rsidRPr="00EE0C9A">
        <w:rPr>
          <w:sz w:val="18"/>
          <w:szCs w:val="18"/>
        </w:rPr>
        <w:t xml:space="preserve"> == 11...1)){</w:t>
      </w:r>
    </w:p>
    <w:p w:rsidR="00AF1A53" w:rsidRPr="00EE0C9A" w:rsidRDefault="00AF1A53" w:rsidP="009F04D9">
      <w:pPr>
        <w:pStyle w:val="af5"/>
        <w:spacing w:line="240" w:lineRule="auto"/>
        <w:ind w:firstLineChars="311" w:firstLine="560"/>
        <w:rPr>
          <w:sz w:val="18"/>
          <w:szCs w:val="18"/>
        </w:rPr>
      </w:pPr>
      <w:proofErr w:type="gramStart"/>
      <w:r w:rsidRPr="00EE0C9A">
        <w:rPr>
          <w:sz w:val="18"/>
          <w:szCs w:val="18"/>
        </w:rPr>
        <w:t>if</w:t>
      </w:r>
      <w:proofErr w:type="gramEnd"/>
      <w:r w:rsidRPr="00EE0C9A">
        <w:rPr>
          <w:sz w:val="18"/>
          <w:szCs w:val="18"/>
        </w:rPr>
        <w:t xml:space="preserve"> (</w:t>
      </w:r>
      <w:r w:rsidRPr="00EE0C9A">
        <w:rPr>
          <w:i/>
          <w:sz w:val="18"/>
          <w:szCs w:val="18"/>
        </w:rPr>
        <w:t>k</w:t>
      </w:r>
      <w:r w:rsidRPr="00EE0C9A">
        <w:rPr>
          <w:sz w:val="18"/>
          <w:szCs w:val="18"/>
        </w:rPr>
        <w:t xml:space="preserve"> == 1) return {*};</w:t>
      </w:r>
    </w:p>
    <w:p w:rsidR="00AF1A53" w:rsidRPr="00EE0C9A" w:rsidRDefault="00AF1A53" w:rsidP="009F04D9">
      <w:pPr>
        <w:pStyle w:val="af5"/>
        <w:spacing w:line="240" w:lineRule="auto"/>
        <w:ind w:firstLineChars="311" w:firstLine="560"/>
        <w:rPr>
          <w:sz w:val="18"/>
          <w:szCs w:val="18"/>
        </w:rPr>
      </w:pPr>
      <w:proofErr w:type="gramStart"/>
      <w:r w:rsidRPr="00EE0C9A">
        <w:rPr>
          <w:sz w:val="18"/>
          <w:szCs w:val="18"/>
        </w:rPr>
        <w:t>else</w:t>
      </w:r>
      <w:proofErr w:type="gramEnd"/>
      <w:r w:rsidRPr="00EE0C9A">
        <w:rPr>
          <w:sz w:val="18"/>
          <w:szCs w:val="18"/>
        </w:rPr>
        <w:t xml:space="preserve"> return {</w:t>
      </w:r>
      <w:r w:rsidRPr="00EE0C9A">
        <w:rPr>
          <w:i/>
          <w:sz w:val="18"/>
          <w:szCs w:val="18"/>
        </w:rPr>
        <w:t>a</w:t>
      </w:r>
      <w:r w:rsidRPr="00D83455">
        <w:rPr>
          <w:sz w:val="18"/>
          <w:szCs w:val="18"/>
          <w:vertAlign w:val="subscript"/>
        </w:rPr>
        <w:t>1</w:t>
      </w:r>
      <w:r w:rsidRPr="00EE0C9A">
        <w:rPr>
          <w:i/>
          <w:sz w:val="18"/>
          <w:szCs w:val="18"/>
        </w:rPr>
        <w:t>a</w:t>
      </w:r>
      <w:r w:rsidRPr="00D83455">
        <w:rPr>
          <w:sz w:val="18"/>
          <w:szCs w:val="18"/>
          <w:vertAlign w:val="subscript"/>
        </w:rPr>
        <w:t>2</w:t>
      </w:r>
      <w:r w:rsidRPr="00EE0C9A">
        <w:rPr>
          <w:i/>
          <w:sz w:val="18"/>
          <w:szCs w:val="18"/>
        </w:rPr>
        <w:t>...a</w:t>
      </w:r>
      <w:r w:rsidRPr="00EE0C9A">
        <w:rPr>
          <w:i/>
          <w:sz w:val="18"/>
          <w:szCs w:val="18"/>
          <w:vertAlign w:val="subscript"/>
        </w:rPr>
        <w:t>k-</w:t>
      </w:r>
      <w:r w:rsidRPr="00D83455">
        <w:rPr>
          <w:sz w:val="18"/>
          <w:szCs w:val="18"/>
          <w:vertAlign w:val="subscript"/>
        </w:rPr>
        <w:t>1</w:t>
      </w:r>
      <w:r w:rsidRPr="00EE0C9A">
        <w:rPr>
          <w:sz w:val="18"/>
          <w:szCs w:val="18"/>
        </w:rPr>
        <w:t>};</w:t>
      </w:r>
    </w:p>
    <w:p w:rsidR="00AF1A53" w:rsidRPr="00EE0C9A" w:rsidRDefault="00AF1A53" w:rsidP="00E84C27">
      <w:pPr>
        <w:pStyle w:val="af5"/>
        <w:spacing w:line="240" w:lineRule="auto"/>
        <w:ind w:firstLineChars="100" w:firstLine="180"/>
        <w:rPr>
          <w:sz w:val="18"/>
          <w:szCs w:val="18"/>
        </w:rPr>
      </w:pPr>
      <w:r w:rsidRPr="00EE0C9A">
        <w:rPr>
          <w:sz w:val="18"/>
          <w:szCs w:val="18"/>
        </w:rPr>
        <w:t>}</w:t>
      </w:r>
    </w:p>
    <w:p w:rsidR="00AF1A53" w:rsidRPr="00EE0C9A" w:rsidRDefault="00AF1A53" w:rsidP="00E84C27">
      <w:pPr>
        <w:pStyle w:val="af5"/>
        <w:spacing w:line="240" w:lineRule="auto"/>
        <w:ind w:firstLineChars="100" w:firstLine="180"/>
        <w:rPr>
          <w:sz w:val="18"/>
          <w:szCs w:val="18"/>
        </w:rPr>
      </w:pPr>
      <w:proofErr w:type="spellStart"/>
      <w:r w:rsidRPr="00C438C5">
        <w:rPr>
          <w:i/>
          <w:sz w:val="18"/>
          <w:szCs w:val="18"/>
        </w:rPr>
        <w:t>Set_PrefixA</w:t>
      </w:r>
      <w:proofErr w:type="spellEnd"/>
      <w:r w:rsidRPr="00EE0C9A">
        <w:rPr>
          <w:sz w:val="18"/>
          <w:szCs w:val="18"/>
        </w:rPr>
        <w:t xml:space="preserve"> = </w:t>
      </w:r>
      <w:proofErr w:type="spellStart"/>
      <w:r w:rsidRPr="00EE0C9A">
        <w:rPr>
          <w:sz w:val="18"/>
          <w:szCs w:val="18"/>
        </w:rPr>
        <w:t>Search_</w:t>
      </w:r>
      <w:proofErr w:type="gramStart"/>
      <w:r w:rsidRPr="00EE0C9A">
        <w:rPr>
          <w:sz w:val="18"/>
          <w:szCs w:val="18"/>
        </w:rPr>
        <w:t>Prefix</w:t>
      </w:r>
      <w:proofErr w:type="spellEnd"/>
      <w:r w:rsidRPr="00EE0C9A">
        <w:rPr>
          <w:sz w:val="18"/>
          <w:szCs w:val="18"/>
        </w:rPr>
        <w:t>(</w:t>
      </w:r>
      <w:proofErr w:type="gramEnd"/>
      <w:r w:rsidRPr="00EE0C9A">
        <w:rPr>
          <w:i/>
          <w:sz w:val="18"/>
          <w:szCs w:val="18"/>
        </w:rPr>
        <w:t>a</w:t>
      </w:r>
      <w:r w:rsidRPr="00EE0C9A">
        <w:rPr>
          <w:i/>
          <w:sz w:val="18"/>
          <w:szCs w:val="18"/>
          <w:vertAlign w:val="subscript"/>
        </w:rPr>
        <w:t>k+</w:t>
      </w:r>
      <w:r w:rsidRPr="00D83455">
        <w:rPr>
          <w:sz w:val="18"/>
          <w:szCs w:val="18"/>
          <w:vertAlign w:val="subscript"/>
        </w:rPr>
        <w:t>1</w:t>
      </w:r>
      <w:r w:rsidRPr="00EE0C9A">
        <w:rPr>
          <w:i/>
          <w:sz w:val="18"/>
          <w:szCs w:val="18"/>
        </w:rPr>
        <w:t>a</w:t>
      </w:r>
      <w:r w:rsidRPr="00EE0C9A">
        <w:rPr>
          <w:i/>
          <w:sz w:val="18"/>
          <w:szCs w:val="18"/>
          <w:vertAlign w:val="subscript"/>
        </w:rPr>
        <w:t>k+</w:t>
      </w:r>
      <w:r w:rsidRPr="00D83455">
        <w:rPr>
          <w:sz w:val="18"/>
          <w:szCs w:val="18"/>
          <w:vertAlign w:val="subscript"/>
        </w:rPr>
        <w:t>2</w:t>
      </w:r>
      <w:r w:rsidRPr="00EE0C9A">
        <w:rPr>
          <w:i/>
          <w:sz w:val="18"/>
          <w:szCs w:val="18"/>
        </w:rPr>
        <w:t>...a</w:t>
      </w:r>
      <w:r w:rsidRPr="00EE0C9A">
        <w:rPr>
          <w:i/>
          <w:sz w:val="18"/>
          <w:szCs w:val="18"/>
          <w:vertAlign w:val="subscript"/>
        </w:rPr>
        <w:t>n</w:t>
      </w:r>
      <w:r w:rsidRPr="00EE0C9A">
        <w:rPr>
          <w:sz w:val="18"/>
          <w:szCs w:val="18"/>
        </w:rPr>
        <w:t>, 11...1 );</w:t>
      </w:r>
    </w:p>
    <w:p w:rsidR="00AF1A53" w:rsidRPr="00EE0C9A" w:rsidRDefault="00AF1A53" w:rsidP="00E84C27">
      <w:pPr>
        <w:pStyle w:val="af5"/>
        <w:spacing w:line="240" w:lineRule="auto"/>
        <w:ind w:firstLineChars="100" w:firstLine="180"/>
        <w:rPr>
          <w:sz w:val="18"/>
          <w:szCs w:val="18"/>
        </w:rPr>
      </w:pPr>
      <w:proofErr w:type="spellStart"/>
      <w:r w:rsidRPr="00C438C5">
        <w:rPr>
          <w:i/>
          <w:sz w:val="18"/>
          <w:szCs w:val="18"/>
        </w:rPr>
        <w:t>Set_PrefixB</w:t>
      </w:r>
      <w:proofErr w:type="spellEnd"/>
      <w:r w:rsidRPr="00EE0C9A">
        <w:rPr>
          <w:sz w:val="18"/>
          <w:szCs w:val="18"/>
        </w:rPr>
        <w:t xml:space="preserve"> = </w:t>
      </w:r>
      <w:proofErr w:type="spellStart"/>
      <w:r w:rsidRPr="00EE0C9A">
        <w:rPr>
          <w:sz w:val="18"/>
          <w:szCs w:val="18"/>
        </w:rPr>
        <w:t>Search_</w:t>
      </w:r>
      <w:proofErr w:type="gramStart"/>
      <w:r w:rsidRPr="00EE0C9A">
        <w:rPr>
          <w:sz w:val="18"/>
          <w:szCs w:val="18"/>
        </w:rPr>
        <w:t>Prefix</w:t>
      </w:r>
      <w:proofErr w:type="spellEnd"/>
      <w:r w:rsidRPr="00EE0C9A">
        <w:rPr>
          <w:sz w:val="18"/>
          <w:szCs w:val="18"/>
        </w:rPr>
        <w:t>(</w:t>
      </w:r>
      <w:proofErr w:type="gramEnd"/>
      <w:r w:rsidRPr="00EE0C9A">
        <w:rPr>
          <w:sz w:val="18"/>
          <w:szCs w:val="18"/>
        </w:rPr>
        <w:t xml:space="preserve">00...0, </w:t>
      </w:r>
      <w:r w:rsidRPr="00EE0C9A">
        <w:rPr>
          <w:i/>
          <w:sz w:val="18"/>
          <w:szCs w:val="18"/>
        </w:rPr>
        <w:t>b</w:t>
      </w:r>
      <w:r w:rsidRPr="00EE0C9A">
        <w:rPr>
          <w:i/>
          <w:sz w:val="18"/>
          <w:szCs w:val="18"/>
          <w:vertAlign w:val="subscript"/>
        </w:rPr>
        <w:t>k+</w:t>
      </w:r>
      <w:r w:rsidRPr="00D83455">
        <w:rPr>
          <w:sz w:val="18"/>
          <w:szCs w:val="18"/>
          <w:vertAlign w:val="subscript"/>
        </w:rPr>
        <w:t>1</w:t>
      </w:r>
      <w:r w:rsidRPr="00EE0C9A">
        <w:rPr>
          <w:i/>
          <w:sz w:val="18"/>
          <w:szCs w:val="18"/>
        </w:rPr>
        <w:t>b</w:t>
      </w:r>
      <w:r w:rsidRPr="00EE0C9A">
        <w:rPr>
          <w:i/>
          <w:sz w:val="18"/>
          <w:szCs w:val="18"/>
          <w:vertAlign w:val="subscript"/>
        </w:rPr>
        <w:t>k+</w:t>
      </w:r>
      <w:r w:rsidRPr="00D83455">
        <w:rPr>
          <w:sz w:val="18"/>
          <w:szCs w:val="18"/>
          <w:vertAlign w:val="subscript"/>
        </w:rPr>
        <w:t>2</w:t>
      </w:r>
      <w:r w:rsidRPr="00EE0C9A">
        <w:rPr>
          <w:i/>
          <w:sz w:val="18"/>
          <w:szCs w:val="18"/>
        </w:rPr>
        <w:t>...</w:t>
      </w:r>
      <w:proofErr w:type="spellStart"/>
      <w:r w:rsidRPr="00EE0C9A">
        <w:rPr>
          <w:i/>
          <w:sz w:val="18"/>
          <w:szCs w:val="18"/>
        </w:rPr>
        <w:t>b</w:t>
      </w:r>
      <w:r w:rsidRPr="00EE0C9A">
        <w:rPr>
          <w:i/>
          <w:sz w:val="18"/>
          <w:szCs w:val="18"/>
          <w:vertAlign w:val="subscript"/>
        </w:rPr>
        <w:t>n</w:t>
      </w:r>
      <w:proofErr w:type="spellEnd"/>
      <w:r w:rsidRPr="00EE0C9A">
        <w:rPr>
          <w:sz w:val="18"/>
          <w:szCs w:val="18"/>
        </w:rPr>
        <w:t>)</w:t>
      </w:r>
    </w:p>
    <w:p w:rsidR="00AF1A53" w:rsidRPr="00EE0C9A" w:rsidRDefault="009F04D9" w:rsidP="00E84C27">
      <w:pPr>
        <w:pStyle w:val="af5"/>
        <w:spacing w:line="240" w:lineRule="auto"/>
        <w:ind w:firstLineChars="100" w:firstLine="180"/>
        <w:rPr>
          <w:sz w:val="18"/>
          <w:szCs w:val="18"/>
        </w:rPr>
      </w:pPr>
      <w:r w:rsidRPr="00EE0C9A">
        <w:rPr>
          <w:sz w:val="18"/>
          <w:szCs w:val="18"/>
        </w:rPr>
        <w:t>R</w:t>
      </w:r>
      <w:r w:rsidR="00AF1A53" w:rsidRPr="00EE0C9A">
        <w:rPr>
          <w:sz w:val="18"/>
          <w:szCs w:val="18"/>
        </w:rPr>
        <w:t>eturn</w:t>
      </w:r>
      <w:r w:rsidRPr="00EE0C9A">
        <w:rPr>
          <w:sz w:val="18"/>
          <w:szCs w:val="18"/>
        </w:rPr>
        <w:t xml:space="preserve"> </w:t>
      </w:r>
      <w:r w:rsidR="00AF1A53" w:rsidRPr="00EE0C9A">
        <w:rPr>
          <w:sz w:val="18"/>
          <w:szCs w:val="18"/>
        </w:rPr>
        <w:t>{</w:t>
      </w:r>
      <w:r w:rsidR="00AF1A53" w:rsidRPr="00EE0C9A">
        <w:rPr>
          <w:i/>
          <w:sz w:val="18"/>
          <w:szCs w:val="18"/>
        </w:rPr>
        <w:t>a</w:t>
      </w:r>
      <w:r w:rsidR="00AF1A53" w:rsidRPr="00D83455">
        <w:rPr>
          <w:sz w:val="18"/>
          <w:szCs w:val="18"/>
          <w:vertAlign w:val="subscript"/>
        </w:rPr>
        <w:t>1</w:t>
      </w:r>
      <w:r w:rsidR="00AF1A53" w:rsidRPr="00EE0C9A">
        <w:rPr>
          <w:i/>
          <w:sz w:val="18"/>
          <w:szCs w:val="18"/>
        </w:rPr>
        <w:t>a</w:t>
      </w:r>
      <w:r w:rsidR="00AF1A53" w:rsidRPr="00D83455">
        <w:rPr>
          <w:sz w:val="18"/>
          <w:szCs w:val="18"/>
          <w:vertAlign w:val="subscript"/>
        </w:rPr>
        <w:t>2</w:t>
      </w:r>
      <w:proofErr w:type="gramStart"/>
      <w:r w:rsidR="00AF1A53" w:rsidRPr="00EE0C9A">
        <w:rPr>
          <w:i/>
          <w:sz w:val="18"/>
          <w:szCs w:val="18"/>
        </w:rPr>
        <w:t>..</w:t>
      </w:r>
      <w:proofErr w:type="gramEnd"/>
      <w:r w:rsidR="00AF1A53" w:rsidRPr="00EE0C9A">
        <w:rPr>
          <w:i/>
          <w:sz w:val="18"/>
          <w:szCs w:val="18"/>
        </w:rPr>
        <w:t>a</w:t>
      </w:r>
      <w:r w:rsidR="00AF1A53" w:rsidRPr="00EE0C9A">
        <w:rPr>
          <w:i/>
          <w:sz w:val="18"/>
          <w:szCs w:val="18"/>
          <w:vertAlign w:val="subscript"/>
        </w:rPr>
        <w:t>k</w:t>
      </w:r>
      <w:r w:rsidR="00AF1A53" w:rsidRPr="00D83455">
        <w:rPr>
          <w:sz w:val="18"/>
          <w:szCs w:val="18"/>
          <w:vertAlign w:val="subscript"/>
        </w:rPr>
        <w:t>-1</w:t>
      </w:r>
      <w:r w:rsidR="00AF1A53" w:rsidRPr="00EE0C9A">
        <w:rPr>
          <w:i/>
          <w:sz w:val="18"/>
          <w:szCs w:val="18"/>
        </w:rPr>
        <w:t>0</w:t>
      </w:r>
      <w:r w:rsidRPr="00EE0C9A">
        <w:rPr>
          <w:i/>
          <w:sz w:val="18"/>
          <w:szCs w:val="18"/>
        </w:rPr>
        <w:t xml:space="preserve"> </w:t>
      </w:r>
      <w:r w:rsidR="00AF1A53" w:rsidRPr="00EE0C9A">
        <w:rPr>
          <w:sz w:val="18"/>
          <w:szCs w:val="18"/>
        </w:rPr>
        <w:t>+</w:t>
      </w:r>
      <w:r w:rsidRPr="00EE0C9A">
        <w:rPr>
          <w:sz w:val="18"/>
          <w:szCs w:val="18"/>
        </w:rPr>
        <w:t xml:space="preserve"> </w:t>
      </w:r>
      <w:proofErr w:type="spellStart"/>
      <w:r w:rsidR="00AF1A53" w:rsidRPr="00C438C5">
        <w:rPr>
          <w:i/>
          <w:sz w:val="18"/>
          <w:szCs w:val="18"/>
        </w:rPr>
        <w:t>Set_PrefixA</w:t>
      </w:r>
      <w:proofErr w:type="spellEnd"/>
      <w:r w:rsidR="00AF1A53" w:rsidRPr="00EE0C9A">
        <w:rPr>
          <w:sz w:val="18"/>
          <w:szCs w:val="18"/>
        </w:rPr>
        <w:t xml:space="preserve">, </w:t>
      </w:r>
      <w:r w:rsidR="00AF1A53" w:rsidRPr="00EE0C9A">
        <w:rPr>
          <w:i/>
          <w:sz w:val="18"/>
          <w:szCs w:val="18"/>
        </w:rPr>
        <w:t>a</w:t>
      </w:r>
      <w:r w:rsidR="00AF1A53" w:rsidRPr="00D83455">
        <w:rPr>
          <w:sz w:val="18"/>
          <w:szCs w:val="18"/>
          <w:vertAlign w:val="subscript"/>
        </w:rPr>
        <w:t>1</w:t>
      </w:r>
      <w:r w:rsidR="00AF1A53" w:rsidRPr="00EE0C9A">
        <w:rPr>
          <w:i/>
          <w:sz w:val="18"/>
          <w:szCs w:val="18"/>
        </w:rPr>
        <w:t>a</w:t>
      </w:r>
      <w:r w:rsidR="00AF1A53" w:rsidRPr="00D83455">
        <w:rPr>
          <w:sz w:val="18"/>
          <w:szCs w:val="18"/>
          <w:vertAlign w:val="subscript"/>
        </w:rPr>
        <w:t>2</w:t>
      </w:r>
      <w:r w:rsidR="00AF1A53" w:rsidRPr="00EE0C9A">
        <w:rPr>
          <w:i/>
          <w:sz w:val="18"/>
          <w:szCs w:val="18"/>
        </w:rPr>
        <w:t>...a</w:t>
      </w:r>
      <w:r w:rsidR="00AF1A53" w:rsidRPr="00EE0C9A">
        <w:rPr>
          <w:i/>
          <w:sz w:val="18"/>
          <w:szCs w:val="18"/>
          <w:vertAlign w:val="subscript"/>
        </w:rPr>
        <w:t>k-</w:t>
      </w:r>
      <w:r w:rsidR="00AF1A53" w:rsidRPr="00D83455">
        <w:rPr>
          <w:sz w:val="18"/>
          <w:szCs w:val="18"/>
          <w:vertAlign w:val="subscript"/>
        </w:rPr>
        <w:t>1</w:t>
      </w:r>
      <w:r w:rsidR="00AF1A53" w:rsidRPr="00EE0C9A">
        <w:rPr>
          <w:i/>
          <w:sz w:val="18"/>
          <w:szCs w:val="18"/>
        </w:rPr>
        <w:t>1</w:t>
      </w:r>
      <w:r w:rsidRPr="00EE0C9A">
        <w:rPr>
          <w:i/>
          <w:sz w:val="18"/>
          <w:szCs w:val="18"/>
        </w:rPr>
        <w:t xml:space="preserve"> </w:t>
      </w:r>
      <w:r w:rsidR="00AF1A53" w:rsidRPr="00EE0C9A">
        <w:rPr>
          <w:sz w:val="18"/>
          <w:szCs w:val="18"/>
        </w:rPr>
        <w:t>+</w:t>
      </w:r>
      <w:r w:rsidRPr="00EE0C9A">
        <w:rPr>
          <w:sz w:val="18"/>
          <w:szCs w:val="18"/>
        </w:rPr>
        <w:t xml:space="preserve"> </w:t>
      </w:r>
      <w:proofErr w:type="spellStart"/>
      <w:r w:rsidR="00AF1A53" w:rsidRPr="00C438C5">
        <w:rPr>
          <w:i/>
          <w:sz w:val="18"/>
          <w:szCs w:val="18"/>
        </w:rPr>
        <w:t>Set_PrefixB</w:t>
      </w:r>
      <w:proofErr w:type="spellEnd"/>
      <w:r w:rsidR="00AF1A53" w:rsidRPr="00EE0C9A">
        <w:rPr>
          <w:sz w:val="18"/>
          <w:szCs w:val="18"/>
        </w:rPr>
        <w:t>};</w:t>
      </w:r>
    </w:p>
    <w:p w:rsidR="00AF1A53" w:rsidRPr="00EE0C9A" w:rsidRDefault="00AF1A53" w:rsidP="00E84C27">
      <w:pPr>
        <w:pStyle w:val="af5"/>
        <w:spacing w:line="240" w:lineRule="auto"/>
        <w:ind w:firstLineChars="0" w:firstLine="0"/>
        <w:rPr>
          <w:sz w:val="18"/>
          <w:szCs w:val="18"/>
        </w:rPr>
      </w:pPr>
      <w:r w:rsidRPr="00EE0C9A">
        <w:rPr>
          <w:sz w:val="18"/>
          <w:szCs w:val="18"/>
        </w:rPr>
        <w:t>}</w:t>
      </w:r>
    </w:p>
    <w:p w:rsidR="00AB09BC" w:rsidRPr="00EE0C9A" w:rsidRDefault="00AB09BC" w:rsidP="00AB09BC">
      <w:pPr>
        <w:pStyle w:val="af5"/>
        <w:spacing w:line="240" w:lineRule="auto"/>
        <w:ind w:firstLine="420"/>
        <w:rPr>
          <w:sz w:val="21"/>
          <w:szCs w:val="21"/>
        </w:rPr>
      </w:pPr>
      <w:r w:rsidRPr="00EE0C9A">
        <w:rPr>
          <w:rFonts w:hAnsi="宋体"/>
          <w:sz w:val="21"/>
          <w:szCs w:val="21"/>
        </w:rPr>
        <w:t>前缀集合的大小对前缀算法的应用有</w:t>
      </w:r>
      <w:r w:rsidRPr="00EE0C9A">
        <w:rPr>
          <w:rFonts w:hAnsi="宋体"/>
          <w:sz w:val="21"/>
          <w:szCs w:val="21"/>
        </w:rPr>
        <w:lastRenderedPageBreak/>
        <w:t>很大的影响，如果前缀集合过大，则前缀匹配过程会大幅增加软件的执行开销。在找到一个数据区间的前缀集合后，前缀的数量会不</w:t>
      </w:r>
      <w:r w:rsidR="00F92DE6">
        <w:rPr>
          <w:rFonts w:hAnsi="宋体"/>
          <w:sz w:val="21"/>
          <w:szCs w:val="21"/>
        </w:rPr>
        <w:t>会和数据区间的大小成正比，即数据区间越大前缀集合是否就越大？</w:t>
      </w:r>
      <w:r w:rsidR="00F92DE6">
        <w:rPr>
          <w:rFonts w:hAnsi="宋体" w:hint="eastAsia"/>
          <w:sz w:val="21"/>
          <w:szCs w:val="21"/>
        </w:rPr>
        <w:t>事实</w:t>
      </w:r>
      <w:r w:rsidRPr="00EE0C9A">
        <w:rPr>
          <w:rFonts w:hAnsi="宋体"/>
          <w:sz w:val="21"/>
          <w:szCs w:val="21"/>
        </w:rPr>
        <w:t>上</w:t>
      </w:r>
      <w:r w:rsidR="00F92DE6">
        <w:rPr>
          <w:rFonts w:hAnsi="宋体" w:hint="eastAsia"/>
          <w:sz w:val="21"/>
          <w:szCs w:val="21"/>
        </w:rPr>
        <w:t>，</w:t>
      </w:r>
      <w:r w:rsidRPr="00EE0C9A">
        <w:rPr>
          <w:rFonts w:hAnsi="宋体"/>
          <w:sz w:val="21"/>
          <w:szCs w:val="21"/>
        </w:rPr>
        <w:t>即使对于一个很大的区间，前缀的个数也是有限的，从定理</w:t>
      </w:r>
      <w:r w:rsidRPr="00EE0C9A">
        <w:rPr>
          <w:sz w:val="21"/>
          <w:szCs w:val="21"/>
        </w:rPr>
        <w:t>1</w:t>
      </w:r>
      <w:r w:rsidRPr="00EE0C9A">
        <w:rPr>
          <w:rFonts w:hAnsi="宋体"/>
          <w:sz w:val="21"/>
          <w:szCs w:val="21"/>
        </w:rPr>
        <w:t>和定理</w:t>
      </w:r>
      <w:r w:rsidRPr="00EE0C9A">
        <w:rPr>
          <w:sz w:val="21"/>
          <w:szCs w:val="21"/>
        </w:rPr>
        <w:t>2</w:t>
      </w:r>
      <w:r w:rsidRPr="00EE0C9A">
        <w:rPr>
          <w:rFonts w:hAnsi="宋体"/>
          <w:sz w:val="21"/>
          <w:szCs w:val="21"/>
        </w:rPr>
        <w:t>可知，无论数据区间的大小如何，前缀个数的</w:t>
      </w:r>
      <w:proofErr w:type="gramStart"/>
      <w:r w:rsidRPr="00EE0C9A">
        <w:rPr>
          <w:rFonts w:hAnsi="宋体"/>
          <w:sz w:val="21"/>
          <w:szCs w:val="21"/>
        </w:rPr>
        <w:t>最大值只同</w:t>
      </w:r>
      <w:proofErr w:type="gramEnd"/>
      <w:r w:rsidRPr="00EE0C9A">
        <w:rPr>
          <w:rFonts w:hAnsi="宋体"/>
          <w:sz w:val="21"/>
          <w:szCs w:val="21"/>
        </w:rPr>
        <w:t>二进制数的位数</w:t>
      </w:r>
      <w:r w:rsidRPr="00EE0C9A">
        <w:rPr>
          <w:i/>
          <w:sz w:val="21"/>
          <w:szCs w:val="21"/>
        </w:rPr>
        <w:t>n</w:t>
      </w:r>
      <w:r w:rsidRPr="00EE0C9A">
        <w:rPr>
          <w:rFonts w:hAnsi="宋体"/>
          <w:sz w:val="21"/>
          <w:szCs w:val="21"/>
        </w:rPr>
        <w:t>相关，前缀数量的最大值为</w:t>
      </w:r>
      <w:r w:rsidRPr="00EE0C9A">
        <w:rPr>
          <w:sz w:val="21"/>
          <w:szCs w:val="21"/>
        </w:rPr>
        <w:t>2</w:t>
      </w:r>
      <w:r w:rsidRPr="00EE0C9A">
        <w:rPr>
          <w:i/>
          <w:sz w:val="21"/>
          <w:szCs w:val="21"/>
        </w:rPr>
        <w:t>n</w:t>
      </w:r>
      <w:r w:rsidRPr="00EE0C9A">
        <w:rPr>
          <w:sz w:val="21"/>
          <w:szCs w:val="21"/>
        </w:rPr>
        <w:t>-</w:t>
      </w:r>
      <w:r w:rsidR="00633769">
        <w:rPr>
          <w:rFonts w:hint="eastAsia"/>
          <w:sz w:val="21"/>
          <w:szCs w:val="21"/>
        </w:rPr>
        <w:t>2</w:t>
      </w:r>
      <w:r w:rsidRPr="00EE0C9A">
        <w:rPr>
          <w:rFonts w:hAnsi="宋体"/>
          <w:sz w:val="21"/>
          <w:szCs w:val="21"/>
        </w:rPr>
        <w:t>个，平均值</w:t>
      </w:r>
      <w:r w:rsidR="00C438C5">
        <w:rPr>
          <w:rFonts w:hAnsi="宋体" w:hint="eastAsia"/>
          <w:sz w:val="21"/>
          <w:szCs w:val="21"/>
        </w:rPr>
        <w:t>约</w:t>
      </w:r>
      <w:r w:rsidRPr="00EE0C9A">
        <w:rPr>
          <w:rFonts w:hAnsi="宋体"/>
          <w:sz w:val="21"/>
          <w:szCs w:val="21"/>
        </w:rPr>
        <w:t>为</w:t>
      </w:r>
      <w:r w:rsidRPr="00EE0C9A">
        <w:rPr>
          <w:i/>
          <w:sz w:val="21"/>
          <w:szCs w:val="21"/>
        </w:rPr>
        <w:t>n</w:t>
      </w:r>
      <w:r w:rsidRPr="00EE0C9A">
        <w:rPr>
          <w:sz w:val="21"/>
          <w:szCs w:val="21"/>
        </w:rPr>
        <w:t>-2</w:t>
      </w:r>
      <w:r w:rsidRPr="00EE0C9A">
        <w:rPr>
          <w:rFonts w:hAnsi="宋体"/>
          <w:sz w:val="21"/>
          <w:szCs w:val="21"/>
        </w:rPr>
        <w:t>个。</w:t>
      </w:r>
    </w:p>
    <w:p w:rsidR="00AB09BC" w:rsidRPr="00EE0C9A" w:rsidRDefault="00AB09BC" w:rsidP="00AB09BC">
      <w:pPr>
        <w:pStyle w:val="af5"/>
        <w:spacing w:line="240" w:lineRule="auto"/>
        <w:ind w:firstLine="422"/>
        <w:rPr>
          <w:sz w:val="21"/>
          <w:szCs w:val="21"/>
        </w:rPr>
      </w:pPr>
      <w:r w:rsidRPr="00EE0C9A">
        <w:rPr>
          <w:rStyle w:val="a9"/>
          <w:rFonts w:hAnsi="宋体"/>
          <w:sz w:val="21"/>
          <w:szCs w:val="21"/>
        </w:rPr>
        <w:t>定理</w:t>
      </w:r>
      <w:r w:rsidRPr="00EE0C9A">
        <w:rPr>
          <w:rStyle w:val="a9"/>
          <w:sz w:val="21"/>
          <w:szCs w:val="21"/>
        </w:rPr>
        <w:t>1</w:t>
      </w:r>
      <w:r w:rsidRPr="00EE0C9A">
        <w:rPr>
          <w:rStyle w:val="a9"/>
          <w:rFonts w:hAnsi="宋体"/>
          <w:b w:val="0"/>
          <w:sz w:val="21"/>
          <w:szCs w:val="21"/>
        </w:rPr>
        <w:t>：</w:t>
      </w:r>
      <w:r w:rsidRPr="00EE0C9A">
        <w:rPr>
          <w:rFonts w:hAnsi="宋体"/>
          <w:sz w:val="21"/>
          <w:szCs w:val="21"/>
        </w:rPr>
        <w:t>对于任意一个二进制整数区间</w:t>
      </w:r>
      <w:r w:rsidRPr="00EE0C9A">
        <w:rPr>
          <w:sz w:val="21"/>
          <w:szCs w:val="21"/>
        </w:rPr>
        <w:t>[</w:t>
      </w:r>
      <w:r w:rsidRPr="00EE0C9A">
        <w:rPr>
          <w:i/>
          <w:sz w:val="21"/>
          <w:szCs w:val="21"/>
        </w:rPr>
        <w:t>a</w:t>
      </w:r>
      <w:r w:rsidRPr="00D83455">
        <w:rPr>
          <w:sz w:val="21"/>
          <w:szCs w:val="21"/>
          <w:vertAlign w:val="subscript"/>
        </w:rPr>
        <w:t>1</w:t>
      </w:r>
      <w:r w:rsidRPr="00EE0C9A">
        <w:rPr>
          <w:i/>
          <w:sz w:val="21"/>
          <w:szCs w:val="21"/>
        </w:rPr>
        <w:t>a</w:t>
      </w:r>
      <w:r w:rsidRPr="00D83455">
        <w:rPr>
          <w:sz w:val="21"/>
          <w:szCs w:val="21"/>
          <w:vertAlign w:val="subscript"/>
        </w:rPr>
        <w:t>2</w:t>
      </w:r>
      <w:r w:rsidRPr="00EE0C9A">
        <w:rPr>
          <w:i/>
          <w:sz w:val="21"/>
          <w:szCs w:val="21"/>
        </w:rPr>
        <w:t>...a</w:t>
      </w:r>
      <w:r w:rsidRPr="00EE0C9A">
        <w:rPr>
          <w:i/>
          <w:sz w:val="21"/>
          <w:szCs w:val="21"/>
          <w:vertAlign w:val="subscript"/>
        </w:rPr>
        <w:t>n</w:t>
      </w:r>
      <w:r w:rsidRPr="00EE0C9A">
        <w:rPr>
          <w:sz w:val="21"/>
          <w:szCs w:val="21"/>
        </w:rPr>
        <w:t xml:space="preserve">, </w:t>
      </w:r>
      <w:r w:rsidRPr="00EE0C9A">
        <w:rPr>
          <w:i/>
          <w:sz w:val="21"/>
          <w:szCs w:val="21"/>
        </w:rPr>
        <w:t>b</w:t>
      </w:r>
      <w:r w:rsidRPr="00D83455">
        <w:rPr>
          <w:sz w:val="21"/>
          <w:szCs w:val="21"/>
          <w:vertAlign w:val="subscript"/>
        </w:rPr>
        <w:t>1</w:t>
      </w:r>
      <w:r w:rsidRPr="00EE0C9A">
        <w:rPr>
          <w:i/>
          <w:sz w:val="21"/>
          <w:szCs w:val="21"/>
        </w:rPr>
        <w:t>b</w:t>
      </w:r>
      <w:r w:rsidRPr="00D806B9">
        <w:rPr>
          <w:sz w:val="21"/>
          <w:szCs w:val="21"/>
          <w:vertAlign w:val="subscript"/>
        </w:rPr>
        <w:t>2</w:t>
      </w:r>
      <w:r w:rsidRPr="00EE0C9A">
        <w:rPr>
          <w:i/>
          <w:sz w:val="21"/>
          <w:szCs w:val="21"/>
        </w:rPr>
        <w:t>...</w:t>
      </w:r>
      <w:proofErr w:type="spellStart"/>
      <w:r w:rsidRPr="00EE0C9A">
        <w:rPr>
          <w:i/>
          <w:sz w:val="21"/>
          <w:szCs w:val="21"/>
        </w:rPr>
        <w:t>b</w:t>
      </w:r>
      <w:r w:rsidRPr="00EE0C9A">
        <w:rPr>
          <w:i/>
          <w:sz w:val="21"/>
          <w:szCs w:val="21"/>
          <w:vertAlign w:val="subscript"/>
        </w:rPr>
        <w:t>n</w:t>
      </w:r>
      <w:proofErr w:type="spellEnd"/>
      <w:r w:rsidRPr="00EE0C9A">
        <w:rPr>
          <w:sz w:val="21"/>
          <w:szCs w:val="21"/>
        </w:rPr>
        <w:t>]</w:t>
      </w:r>
      <w:r w:rsidRPr="00EE0C9A">
        <w:rPr>
          <w:rFonts w:hAnsi="宋体"/>
          <w:sz w:val="21"/>
          <w:szCs w:val="21"/>
        </w:rPr>
        <w:t>（</w:t>
      </w:r>
      <w:r w:rsidRPr="00EE0C9A">
        <w:rPr>
          <w:i/>
          <w:sz w:val="21"/>
          <w:szCs w:val="21"/>
        </w:rPr>
        <w:t>n</w:t>
      </w:r>
      <w:r w:rsidR="00D83455" w:rsidRPr="00D83455">
        <w:rPr>
          <w:rFonts w:ascii="宋体" w:hAnsi="宋体" w:hint="eastAsia"/>
          <w:sz w:val="21"/>
          <w:szCs w:val="21"/>
        </w:rPr>
        <w:t>≥</w:t>
      </w:r>
      <w:r w:rsidRPr="00EE0C9A">
        <w:rPr>
          <w:sz w:val="21"/>
          <w:szCs w:val="21"/>
        </w:rPr>
        <w:t>2</w:t>
      </w:r>
      <w:r w:rsidRPr="00EE0C9A">
        <w:rPr>
          <w:rFonts w:hAnsi="宋体"/>
          <w:sz w:val="21"/>
          <w:szCs w:val="21"/>
        </w:rPr>
        <w:t>），前缀的个数</w:t>
      </w:r>
      <w:r w:rsidRPr="00EE0C9A">
        <w:rPr>
          <w:i/>
          <w:sz w:val="21"/>
          <w:szCs w:val="21"/>
        </w:rPr>
        <w:t>p</w:t>
      </w:r>
      <w:r w:rsidR="00D83455" w:rsidRPr="00D83455">
        <w:rPr>
          <w:rFonts w:ascii="宋体" w:hAnsi="宋体" w:hint="eastAsia"/>
          <w:sz w:val="21"/>
          <w:szCs w:val="21"/>
        </w:rPr>
        <w:t>≤</w:t>
      </w:r>
      <w:r w:rsidRPr="00EE0C9A">
        <w:rPr>
          <w:sz w:val="21"/>
          <w:szCs w:val="21"/>
        </w:rPr>
        <w:t xml:space="preserve"> 2</w:t>
      </w:r>
      <w:r w:rsidRPr="00EE0C9A">
        <w:rPr>
          <w:i/>
          <w:sz w:val="21"/>
          <w:szCs w:val="21"/>
        </w:rPr>
        <w:t>n</w:t>
      </w:r>
      <w:r w:rsidRPr="00EE0C9A">
        <w:rPr>
          <w:sz w:val="21"/>
          <w:szCs w:val="21"/>
        </w:rPr>
        <w:t>-</w:t>
      </w:r>
      <w:r w:rsidR="00732937">
        <w:rPr>
          <w:rFonts w:hint="eastAsia"/>
          <w:sz w:val="21"/>
          <w:szCs w:val="21"/>
        </w:rPr>
        <w:t>2</w:t>
      </w:r>
      <w:r w:rsidRPr="00EE0C9A">
        <w:rPr>
          <w:rFonts w:hAnsi="宋体"/>
          <w:sz w:val="21"/>
          <w:szCs w:val="21"/>
        </w:rPr>
        <w:t>。</w:t>
      </w:r>
    </w:p>
    <w:p w:rsidR="00AB09BC" w:rsidRPr="00EE0C9A" w:rsidRDefault="00AB09BC" w:rsidP="00AB09BC">
      <w:pPr>
        <w:pStyle w:val="af5"/>
        <w:spacing w:line="240" w:lineRule="auto"/>
        <w:ind w:firstLine="422"/>
        <w:rPr>
          <w:sz w:val="21"/>
          <w:szCs w:val="21"/>
        </w:rPr>
      </w:pPr>
      <w:r w:rsidRPr="00EE0C9A">
        <w:rPr>
          <w:rStyle w:val="a9"/>
          <w:rFonts w:hAnsi="宋体"/>
          <w:sz w:val="21"/>
          <w:szCs w:val="21"/>
        </w:rPr>
        <w:t>定理</w:t>
      </w:r>
      <w:r w:rsidRPr="00EE0C9A">
        <w:rPr>
          <w:rStyle w:val="a9"/>
          <w:sz w:val="21"/>
          <w:szCs w:val="21"/>
        </w:rPr>
        <w:t>2</w:t>
      </w:r>
      <w:r w:rsidRPr="00EE0C9A">
        <w:rPr>
          <w:rStyle w:val="a9"/>
          <w:rFonts w:hAnsi="宋体"/>
          <w:sz w:val="21"/>
          <w:szCs w:val="21"/>
        </w:rPr>
        <w:t>：</w:t>
      </w:r>
      <w:r w:rsidRPr="00EE0C9A">
        <w:rPr>
          <w:rFonts w:hAnsi="宋体"/>
          <w:sz w:val="21"/>
          <w:szCs w:val="21"/>
        </w:rPr>
        <w:t>对于长度为</w:t>
      </w:r>
      <w:r w:rsidRPr="00EE0C9A">
        <w:rPr>
          <w:i/>
          <w:sz w:val="21"/>
          <w:szCs w:val="21"/>
        </w:rPr>
        <w:t>n</w:t>
      </w:r>
      <w:r w:rsidRPr="00EE0C9A">
        <w:rPr>
          <w:rFonts w:hAnsi="宋体"/>
          <w:sz w:val="21"/>
          <w:szCs w:val="21"/>
        </w:rPr>
        <w:t>的二进制整数，考虑所有可能的区间</w:t>
      </w:r>
      <w:r w:rsidRPr="00EE0C9A">
        <w:rPr>
          <w:sz w:val="21"/>
          <w:szCs w:val="21"/>
        </w:rPr>
        <w:t>[</w:t>
      </w:r>
      <w:r w:rsidRPr="00EE0C9A">
        <w:rPr>
          <w:i/>
          <w:sz w:val="21"/>
          <w:szCs w:val="21"/>
        </w:rPr>
        <w:t>a</w:t>
      </w:r>
      <w:r w:rsidRPr="001A40A2">
        <w:rPr>
          <w:sz w:val="21"/>
          <w:szCs w:val="21"/>
          <w:vertAlign w:val="subscript"/>
        </w:rPr>
        <w:t>1</w:t>
      </w:r>
      <w:r w:rsidRPr="00EE0C9A">
        <w:rPr>
          <w:i/>
          <w:sz w:val="21"/>
          <w:szCs w:val="21"/>
        </w:rPr>
        <w:t>a</w:t>
      </w:r>
      <w:r w:rsidRPr="001A40A2">
        <w:rPr>
          <w:sz w:val="21"/>
          <w:szCs w:val="21"/>
          <w:vertAlign w:val="subscript"/>
        </w:rPr>
        <w:t>2</w:t>
      </w:r>
      <w:r w:rsidRPr="00EE0C9A">
        <w:rPr>
          <w:i/>
          <w:sz w:val="21"/>
          <w:szCs w:val="21"/>
        </w:rPr>
        <w:t>...a</w:t>
      </w:r>
      <w:r w:rsidRPr="00EE0C9A">
        <w:rPr>
          <w:i/>
          <w:sz w:val="21"/>
          <w:szCs w:val="21"/>
          <w:vertAlign w:val="subscript"/>
        </w:rPr>
        <w:t>n</w:t>
      </w:r>
      <w:r w:rsidRPr="00EE0C9A">
        <w:rPr>
          <w:sz w:val="21"/>
          <w:szCs w:val="21"/>
        </w:rPr>
        <w:t xml:space="preserve">, </w:t>
      </w:r>
      <w:r w:rsidRPr="00EE0C9A">
        <w:rPr>
          <w:i/>
          <w:sz w:val="21"/>
          <w:szCs w:val="21"/>
        </w:rPr>
        <w:t>b</w:t>
      </w:r>
      <w:r w:rsidRPr="001A40A2">
        <w:rPr>
          <w:sz w:val="21"/>
          <w:szCs w:val="21"/>
          <w:vertAlign w:val="subscript"/>
        </w:rPr>
        <w:t>1</w:t>
      </w:r>
      <w:r w:rsidRPr="00EE0C9A">
        <w:rPr>
          <w:i/>
          <w:sz w:val="21"/>
          <w:szCs w:val="21"/>
        </w:rPr>
        <w:t>b</w:t>
      </w:r>
      <w:r w:rsidRPr="001A40A2">
        <w:rPr>
          <w:sz w:val="21"/>
          <w:szCs w:val="21"/>
          <w:vertAlign w:val="subscript"/>
        </w:rPr>
        <w:t>2</w:t>
      </w:r>
      <w:r w:rsidRPr="00EE0C9A">
        <w:rPr>
          <w:i/>
          <w:sz w:val="21"/>
          <w:szCs w:val="21"/>
        </w:rPr>
        <w:t>...</w:t>
      </w:r>
      <w:proofErr w:type="spellStart"/>
      <w:r w:rsidRPr="00EE0C9A">
        <w:rPr>
          <w:i/>
          <w:sz w:val="21"/>
          <w:szCs w:val="21"/>
        </w:rPr>
        <w:t>b</w:t>
      </w:r>
      <w:r w:rsidRPr="00EE0C9A">
        <w:rPr>
          <w:i/>
          <w:sz w:val="21"/>
          <w:szCs w:val="21"/>
          <w:vertAlign w:val="subscript"/>
        </w:rPr>
        <w:t>n</w:t>
      </w:r>
      <w:proofErr w:type="spellEnd"/>
      <w:r w:rsidRPr="00EE0C9A">
        <w:rPr>
          <w:sz w:val="21"/>
          <w:szCs w:val="21"/>
        </w:rPr>
        <w:t>]</w:t>
      </w:r>
      <w:r w:rsidR="00FA531F">
        <w:rPr>
          <w:rFonts w:hint="eastAsia"/>
          <w:sz w:val="21"/>
          <w:szCs w:val="21"/>
        </w:rPr>
        <w:t>（</w:t>
      </w:r>
      <w:r w:rsidRPr="00EE0C9A">
        <w:rPr>
          <w:i/>
          <w:sz w:val="21"/>
          <w:szCs w:val="21"/>
        </w:rPr>
        <w:t>n</w:t>
      </w:r>
      <w:r w:rsidR="001A40A2" w:rsidRPr="001A40A2">
        <w:rPr>
          <w:rFonts w:ascii="宋体" w:hAnsi="宋体" w:hint="eastAsia"/>
          <w:sz w:val="21"/>
          <w:szCs w:val="21"/>
        </w:rPr>
        <w:t>≥</w:t>
      </w:r>
      <w:r w:rsidRPr="00EE0C9A">
        <w:rPr>
          <w:sz w:val="21"/>
          <w:szCs w:val="21"/>
        </w:rPr>
        <w:t>2</w:t>
      </w:r>
      <w:r w:rsidR="00FA531F">
        <w:rPr>
          <w:rFonts w:hint="eastAsia"/>
          <w:sz w:val="21"/>
          <w:szCs w:val="21"/>
        </w:rPr>
        <w:t>）</w:t>
      </w:r>
      <w:r w:rsidR="00FA531F">
        <w:rPr>
          <w:rFonts w:hAnsi="宋体"/>
          <w:sz w:val="21"/>
          <w:szCs w:val="21"/>
        </w:rPr>
        <w:t>，前缀</w:t>
      </w:r>
      <w:r w:rsidRPr="00EE0C9A">
        <w:rPr>
          <w:rFonts w:hAnsi="宋体"/>
          <w:sz w:val="21"/>
          <w:szCs w:val="21"/>
        </w:rPr>
        <w:t>平均数为</w:t>
      </w:r>
      <w:r w:rsidR="00FA531F" w:rsidRPr="00EE0C9A">
        <w:rPr>
          <w:position w:val="-24"/>
          <w:sz w:val="21"/>
          <w:szCs w:val="21"/>
        </w:rPr>
        <w:object w:dxaOrig="2480" w:dyaOrig="660">
          <v:shape id="_x0000_i1026" type="#_x0000_t75" style="width:99.7pt;height:27.7pt" o:ole="">
            <v:imagedata r:id="rId12" o:title=""/>
          </v:shape>
          <o:OLEObject Type="Embed" ProgID="Equation.DSMT4" ShapeID="_x0000_i1026" DrawAspect="Content" ObjectID="_1416928618" r:id="rId13"/>
        </w:object>
      </w:r>
      <w:r w:rsidRPr="00EE0C9A">
        <w:rPr>
          <w:rFonts w:hAnsi="宋体"/>
          <w:sz w:val="21"/>
          <w:szCs w:val="21"/>
        </w:rPr>
        <w:t>。当</w:t>
      </w:r>
      <w:r w:rsidRPr="00EE0C9A">
        <w:rPr>
          <w:i/>
          <w:sz w:val="21"/>
          <w:szCs w:val="21"/>
        </w:rPr>
        <w:t>n</w:t>
      </w:r>
      <w:r w:rsidRPr="00EE0C9A">
        <w:rPr>
          <w:rFonts w:hAnsi="宋体"/>
          <w:sz w:val="21"/>
          <w:szCs w:val="21"/>
        </w:rPr>
        <w:t>很大时，前缀的平均个数</w:t>
      </w:r>
      <w:r w:rsidR="008F5F57">
        <w:rPr>
          <w:rFonts w:hAnsi="宋体" w:hint="eastAsia"/>
          <w:sz w:val="21"/>
          <w:szCs w:val="21"/>
        </w:rPr>
        <w:t>趋近</w:t>
      </w:r>
      <w:r w:rsidRPr="00EE0C9A">
        <w:rPr>
          <w:rFonts w:hAnsi="宋体"/>
          <w:sz w:val="21"/>
          <w:szCs w:val="21"/>
        </w:rPr>
        <w:t>于</w:t>
      </w:r>
      <w:r w:rsidRPr="00EE0C9A">
        <w:rPr>
          <w:i/>
          <w:sz w:val="21"/>
          <w:szCs w:val="21"/>
        </w:rPr>
        <w:t>n</w:t>
      </w:r>
      <w:r w:rsidRPr="00EE0C9A">
        <w:rPr>
          <w:sz w:val="21"/>
          <w:szCs w:val="21"/>
        </w:rPr>
        <w:t>-2</w:t>
      </w:r>
      <w:r w:rsidRPr="00EE0C9A">
        <w:rPr>
          <w:rFonts w:hAnsi="宋体"/>
          <w:sz w:val="21"/>
          <w:szCs w:val="21"/>
        </w:rPr>
        <w:t>。</w:t>
      </w:r>
    </w:p>
    <w:p w:rsidR="00AB09BC" w:rsidRPr="00EE0C9A" w:rsidRDefault="00AB09BC" w:rsidP="00AB09BC">
      <w:pPr>
        <w:pStyle w:val="af5"/>
        <w:spacing w:line="240" w:lineRule="auto"/>
        <w:ind w:firstLine="420"/>
        <w:rPr>
          <w:sz w:val="21"/>
          <w:szCs w:val="21"/>
        </w:rPr>
      </w:pPr>
      <w:r w:rsidRPr="00EE0C9A">
        <w:rPr>
          <w:rFonts w:hAnsi="宋体"/>
          <w:sz w:val="21"/>
          <w:szCs w:val="21"/>
        </w:rPr>
        <w:t>可见，对于软件二进制代码中</w:t>
      </w:r>
      <w:r w:rsidR="00A95C17">
        <w:rPr>
          <w:rFonts w:hAnsi="宋体" w:hint="eastAsia"/>
          <w:sz w:val="21"/>
          <w:szCs w:val="21"/>
        </w:rPr>
        <w:t>常用的</w:t>
      </w:r>
      <w:r w:rsidRPr="00EE0C9A">
        <w:rPr>
          <w:sz w:val="21"/>
          <w:szCs w:val="21"/>
        </w:rPr>
        <w:t>32</w:t>
      </w:r>
      <w:r w:rsidR="003258A1">
        <w:rPr>
          <w:rFonts w:hAnsi="宋体"/>
          <w:sz w:val="21"/>
          <w:szCs w:val="21"/>
        </w:rPr>
        <w:t>位</w:t>
      </w:r>
      <w:r w:rsidRPr="00EE0C9A">
        <w:rPr>
          <w:rFonts w:hAnsi="宋体"/>
          <w:sz w:val="21"/>
          <w:szCs w:val="21"/>
        </w:rPr>
        <w:t>整数，无论整数区间的大小如何，前缀</w:t>
      </w:r>
      <w:r w:rsidR="003258A1">
        <w:rPr>
          <w:rFonts w:hAnsi="宋体" w:hint="eastAsia"/>
          <w:sz w:val="21"/>
          <w:szCs w:val="21"/>
        </w:rPr>
        <w:t>的个数最多为</w:t>
      </w:r>
      <w:r w:rsidR="003258A1">
        <w:rPr>
          <w:rFonts w:hAnsi="宋体" w:hint="eastAsia"/>
          <w:sz w:val="21"/>
          <w:szCs w:val="21"/>
        </w:rPr>
        <w:t>62</w:t>
      </w:r>
      <w:r w:rsidR="003258A1">
        <w:rPr>
          <w:rFonts w:hAnsi="宋体" w:hint="eastAsia"/>
          <w:sz w:val="21"/>
          <w:szCs w:val="21"/>
        </w:rPr>
        <w:t>个，</w:t>
      </w:r>
      <w:r w:rsidR="003258A1">
        <w:rPr>
          <w:rFonts w:hAnsi="宋体"/>
          <w:sz w:val="21"/>
          <w:szCs w:val="21"/>
        </w:rPr>
        <w:t>平均</w:t>
      </w:r>
      <w:r w:rsidRPr="00EE0C9A">
        <w:rPr>
          <w:rFonts w:hAnsi="宋体"/>
          <w:sz w:val="21"/>
          <w:szCs w:val="21"/>
        </w:rPr>
        <w:t>约为</w:t>
      </w:r>
      <w:r w:rsidRPr="00EE0C9A">
        <w:rPr>
          <w:sz w:val="21"/>
          <w:szCs w:val="21"/>
        </w:rPr>
        <w:t>30</w:t>
      </w:r>
      <w:r w:rsidRPr="00EE0C9A">
        <w:rPr>
          <w:rFonts w:hAnsi="宋体"/>
          <w:sz w:val="21"/>
          <w:szCs w:val="21"/>
        </w:rPr>
        <w:t>个。</w:t>
      </w:r>
    </w:p>
    <w:p w:rsidR="00AB09BC" w:rsidRPr="00EE0C9A" w:rsidRDefault="005B44D7" w:rsidP="005B44D7">
      <w:pPr>
        <w:pStyle w:val="af5"/>
        <w:spacing w:line="360" w:lineRule="auto"/>
        <w:ind w:firstLineChars="0" w:firstLine="0"/>
        <w:outlineLvl w:val="1"/>
        <w:rPr>
          <w:b/>
          <w:sz w:val="21"/>
          <w:szCs w:val="21"/>
        </w:rPr>
      </w:pPr>
      <w:r w:rsidRPr="00EE0C9A">
        <w:rPr>
          <w:b/>
          <w:sz w:val="21"/>
          <w:szCs w:val="21"/>
        </w:rPr>
        <w:t xml:space="preserve">2.3 </w:t>
      </w:r>
      <w:r w:rsidRPr="00EE0C9A">
        <w:rPr>
          <w:rFonts w:hAnsi="宋体"/>
          <w:b/>
          <w:sz w:val="21"/>
          <w:szCs w:val="21"/>
        </w:rPr>
        <w:t>保留前缀的加密算法</w:t>
      </w:r>
    </w:p>
    <w:p w:rsidR="005B44D7" w:rsidRPr="00EE0C9A" w:rsidRDefault="005B44D7" w:rsidP="00DC58CE">
      <w:pPr>
        <w:pStyle w:val="af5"/>
        <w:spacing w:line="240" w:lineRule="auto"/>
        <w:ind w:firstLineChars="0" w:firstLine="420"/>
        <w:rPr>
          <w:color w:val="000000" w:themeColor="text1"/>
          <w:sz w:val="21"/>
          <w:szCs w:val="21"/>
        </w:rPr>
      </w:pPr>
      <w:r w:rsidRPr="00EE0C9A">
        <w:rPr>
          <w:rFonts w:hAnsi="宋体"/>
          <w:sz w:val="21"/>
          <w:szCs w:val="21"/>
        </w:rPr>
        <w:t>保留前缀加密最早应用于</w:t>
      </w:r>
      <w:r w:rsidRPr="00EE0C9A">
        <w:rPr>
          <w:color w:val="000000" w:themeColor="text1"/>
          <w:sz w:val="21"/>
          <w:szCs w:val="21"/>
        </w:rPr>
        <w:t>IP</w:t>
      </w:r>
      <w:r w:rsidRPr="00EE0C9A">
        <w:rPr>
          <w:rFonts w:hAnsi="宋体"/>
          <w:color w:val="000000" w:themeColor="text1"/>
          <w:sz w:val="21"/>
          <w:szCs w:val="21"/>
        </w:rPr>
        <w:t>地址匿名化</w:t>
      </w:r>
      <w:r w:rsidR="00785ED9" w:rsidRPr="00EE0C9A">
        <w:rPr>
          <w:color w:val="000000" w:themeColor="text1"/>
          <w:sz w:val="21"/>
          <w:szCs w:val="21"/>
          <w:vertAlign w:val="superscript"/>
        </w:rPr>
        <w:fldChar w:fldCharType="begin"/>
      </w:r>
      <w:r w:rsidR="00752D88" w:rsidRPr="00EE0C9A">
        <w:rPr>
          <w:color w:val="000000" w:themeColor="text1"/>
          <w:sz w:val="21"/>
          <w:szCs w:val="21"/>
          <w:vertAlign w:val="superscript"/>
        </w:rPr>
        <w:instrText xml:space="preserve"> REF _Ref311279356 \r \h  \* MERGEFORMAT </w:instrText>
      </w:r>
      <w:r w:rsidR="00785ED9" w:rsidRPr="00EE0C9A">
        <w:rPr>
          <w:color w:val="000000" w:themeColor="text1"/>
          <w:sz w:val="21"/>
          <w:szCs w:val="21"/>
          <w:vertAlign w:val="superscript"/>
        </w:rPr>
      </w:r>
      <w:r w:rsidR="00785ED9" w:rsidRPr="00EE0C9A">
        <w:rPr>
          <w:color w:val="000000" w:themeColor="text1"/>
          <w:sz w:val="21"/>
          <w:szCs w:val="21"/>
          <w:vertAlign w:val="superscript"/>
        </w:rPr>
        <w:fldChar w:fldCharType="separate"/>
      </w:r>
      <w:r w:rsidR="001A743E">
        <w:rPr>
          <w:color w:val="000000" w:themeColor="text1"/>
          <w:sz w:val="21"/>
          <w:szCs w:val="21"/>
          <w:vertAlign w:val="superscript"/>
        </w:rPr>
        <w:t>[28]</w:t>
      </w:r>
      <w:r w:rsidR="00785ED9" w:rsidRPr="00EE0C9A">
        <w:rPr>
          <w:color w:val="000000" w:themeColor="text1"/>
          <w:sz w:val="21"/>
          <w:szCs w:val="21"/>
          <w:vertAlign w:val="superscript"/>
        </w:rPr>
        <w:fldChar w:fldCharType="end"/>
      </w:r>
      <w:r w:rsidRPr="00EE0C9A">
        <w:rPr>
          <w:rFonts w:hAnsi="宋体"/>
          <w:color w:val="000000" w:themeColor="text1"/>
          <w:sz w:val="21"/>
          <w:szCs w:val="21"/>
        </w:rPr>
        <w:t>：在分析互联网信息流动轨迹</w:t>
      </w:r>
      <w:r w:rsidR="00FA531F">
        <w:rPr>
          <w:rFonts w:hint="eastAsia"/>
          <w:color w:val="000000" w:themeColor="text1"/>
          <w:sz w:val="21"/>
          <w:szCs w:val="21"/>
        </w:rPr>
        <w:t>（</w:t>
      </w:r>
      <w:r w:rsidRPr="00EE0C9A">
        <w:rPr>
          <w:color w:val="000000" w:themeColor="text1"/>
          <w:sz w:val="21"/>
          <w:szCs w:val="21"/>
        </w:rPr>
        <w:t>internet traffic trace</w:t>
      </w:r>
      <w:r w:rsidR="00FA531F">
        <w:rPr>
          <w:rFonts w:hint="eastAsia"/>
          <w:color w:val="000000" w:themeColor="text1"/>
          <w:sz w:val="21"/>
          <w:szCs w:val="21"/>
        </w:rPr>
        <w:t>）</w:t>
      </w:r>
      <w:r w:rsidRPr="00EE0C9A">
        <w:rPr>
          <w:rFonts w:hAnsi="宋体"/>
          <w:color w:val="000000" w:themeColor="text1"/>
          <w:sz w:val="21"/>
          <w:szCs w:val="21"/>
        </w:rPr>
        <w:t>时，将</w:t>
      </w:r>
      <w:proofErr w:type="gramStart"/>
      <w:r w:rsidRPr="00EE0C9A">
        <w:rPr>
          <w:rFonts w:hAnsi="宋体"/>
          <w:color w:val="000000" w:themeColor="text1"/>
          <w:sz w:val="21"/>
          <w:szCs w:val="21"/>
        </w:rPr>
        <w:t>待分析</w:t>
      </w:r>
      <w:proofErr w:type="gramEnd"/>
      <w:r w:rsidRPr="00EE0C9A">
        <w:rPr>
          <w:rFonts w:hAnsi="宋体"/>
          <w:color w:val="000000" w:themeColor="text1"/>
          <w:sz w:val="21"/>
          <w:szCs w:val="21"/>
        </w:rPr>
        <w:t>网络包中明文</w:t>
      </w:r>
      <w:r w:rsidRPr="00EE0C9A">
        <w:rPr>
          <w:color w:val="000000" w:themeColor="text1"/>
          <w:sz w:val="21"/>
          <w:szCs w:val="21"/>
        </w:rPr>
        <w:t>IP</w:t>
      </w:r>
      <w:r w:rsidRPr="00EE0C9A">
        <w:rPr>
          <w:rFonts w:hAnsi="宋体"/>
          <w:color w:val="000000" w:themeColor="text1"/>
          <w:sz w:val="21"/>
          <w:szCs w:val="21"/>
        </w:rPr>
        <w:t>地址以保留前缀的方式映射为</w:t>
      </w:r>
      <w:r w:rsidRPr="00EE0C9A">
        <w:rPr>
          <w:color w:val="000000" w:themeColor="text1"/>
          <w:sz w:val="21"/>
          <w:szCs w:val="21"/>
        </w:rPr>
        <w:t>32</w:t>
      </w:r>
      <w:r w:rsidRPr="00EE0C9A">
        <w:rPr>
          <w:rFonts w:hAnsi="宋体"/>
          <w:color w:val="000000" w:themeColor="text1"/>
          <w:sz w:val="21"/>
          <w:szCs w:val="21"/>
        </w:rPr>
        <w:t>位密文</w:t>
      </w:r>
      <w:r w:rsidRPr="00EE0C9A">
        <w:rPr>
          <w:color w:val="000000" w:themeColor="text1"/>
          <w:sz w:val="21"/>
          <w:szCs w:val="21"/>
        </w:rPr>
        <w:t>IP</w:t>
      </w:r>
      <w:r w:rsidRPr="00EE0C9A">
        <w:rPr>
          <w:rFonts w:hAnsi="宋体"/>
          <w:color w:val="000000" w:themeColor="text1"/>
          <w:sz w:val="21"/>
          <w:szCs w:val="21"/>
        </w:rPr>
        <w:t>地址，使得相同前缀下的明文</w:t>
      </w:r>
      <w:r w:rsidRPr="00EE0C9A">
        <w:rPr>
          <w:color w:val="000000" w:themeColor="text1"/>
          <w:sz w:val="21"/>
          <w:szCs w:val="21"/>
        </w:rPr>
        <w:t>IP</w:t>
      </w:r>
      <w:r w:rsidRPr="00EE0C9A">
        <w:rPr>
          <w:rFonts w:hAnsi="宋体"/>
          <w:color w:val="000000" w:themeColor="text1"/>
          <w:sz w:val="21"/>
          <w:szCs w:val="21"/>
        </w:rPr>
        <w:t>与其对应的密文</w:t>
      </w:r>
      <w:r w:rsidRPr="00EE0C9A">
        <w:rPr>
          <w:color w:val="000000" w:themeColor="text1"/>
          <w:sz w:val="21"/>
          <w:szCs w:val="21"/>
        </w:rPr>
        <w:t>IP</w:t>
      </w:r>
      <w:r w:rsidRPr="00EE0C9A">
        <w:rPr>
          <w:rFonts w:hAnsi="宋体"/>
          <w:color w:val="000000" w:themeColor="text1"/>
          <w:sz w:val="21"/>
          <w:szCs w:val="21"/>
        </w:rPr>
        <w:t>具有相同前缀，防止发送者和接收者地址信息的泄漏，</w:t>
      </w:r>
      <w:r w:rsidR="001A40A2">
        <w:rPr>
          <w:rFonts w:hAnsi="宋体" w:hint="eastAsia"/>
          <w:color w:val="000000" w:themeColor="text1"/>
          <w:sz w:val="21"/>
          <w:szCs w:val="21"/>
        </w:rPr>
        <w:t>既</w:t>
      </w:r>
      <w:r w:rsidRPr="00EE0C9A">
        <w:rPr>
          <w:rFonts w:hAnsi="宋体"/>
          <w:color w:val="000000" w:themeColor="text1"/>
          <w:sz w:val="21"/>
          <w:szCs w:val="21"/>
        </w:rPr>
        <w:t>保护商业和个人信息隐私，又保留了网络结构的节点分布，不会降低分析的精确度。</w:t>
      </w:r>
    </w:p>
    <w:p w:rsidR="00CC3178" w:rsidRPr="00EE0C9A" w:rsidRDefault="00CC3178" w:rsidP="00CC3178">
      <w:pPr>
        <w:pStyle w:val="af5"/>
        <w:spacing w:line="240" w:lineRule="auto"/>
        <w:ind w:firstLine="420"/>
        <w:rPr>
          <w:sz w:val="21"/>
          <w:szCs w:val="21"/>
        </w:rPr>
      </w:pPr>
      <w:r w:rsidRPr="00EE0C9A">
        <w:rPr>
          <w:color w:val="000000" w:themeColor="text1"/>
          <w:sz w:val="21"/>
          <w:szCs w:val="21"/>
        </w:rPr>
        <w:t>Li</w:t>
      </w:r>
      <w:r w:rsidRPr="00EE0C9A">
        <w:rPr>
          <w:rFonts w:hAnsi="宋体"/>
          <w:color w:val="000000" w:themeColor="text1"/>
          <w:sz w:val="21"/>
          <w:szCs w:val="21"/>
        </w:rPr>
        <w:t>等</w:t>
      </w:r>
      <w:r w:rsidR="00785ED9" w:rsidRPr="00EE0C9A">
        <w:rPr>
          <w:color w:val="000000" w:themeColor="text1"/>
          <w:sz w:val="21"/>
          <w:szCs w:val="21"/>
          <w:vertAlign w:val="superscript"/>
        </w:rPr>
        <w:fldChar w:fldCharType="begin"/>
      </w:r>
      <w:r w:rsidR="00752D88" w:rsidRPr="00EE0C9A">
        <w:rPr>
          <w:color w:val="000000" w:themeColor="text1"/>
          <w:sz w:val="21"/>
          <w:szCs w:val="21"/>
          <w:vertAlign w:val="superscript"/>
        </w:rPr>
        <w:instrText xml:space="preserve"> REF _Ref311293766 \r \h  \* MERGEFORMAT </w:instrText>
      </w:r>
      <w:r w:rsidR="00785ED9" w:rsidRPr="00EE0C9A">
        <w:rPr>
          <w:color w:val="000000" w:themeColor="text1"/>
          <w:sz w:val="21"/>
          <w:szCs w:val="21"/>
          <w:vertAlign w:val="superscript"/>
        </w:rPr>
      </w:r>
      <w:r w:rsidR="00785ED9" w:rsidRPr="00EE0C9A">
        <w:rPr>
          <w:color w:val="000000" w:themeColor="text1"/>
          <w:sz w:val="21"/>
          <w:szCs w:val="21"/>
          <w:vertAlign w:val="superscript"/>
        </w:rPr>
        <w:fldChar w:fldCharType="separate"/>
      </w:r>
      <w:r w:rsidR="001A743E">
        <w:rPr>
          <w:color w:val="000000" w:themeColor="text1"/>
          <w:sz w:val="21"/>
          <w:szCs w:val="21"/>
          <w:vertAlign w:val="superscript"/>
        </w:rPr>
        <w:t>[29]</w:t>
      </w:r>
      <w:r w:rsidR="00785ED9" w:rsidRPr="00EE0C9A">
        <w:rPr>
          <w:color w:val="000000" w:themeColor="text1"/>
          <w:sz w:val="21"/>
          <w:szCs w:val="21"/>
          <w:vertAlign w:val="superscript"/>
        </w:rPr>
        <w:fldChar w:fldCharType="end"/>
      </w:r>
      <w:r w:rsidR="001A40A2">
        <w:rPr>
          <w:rFonts w:hAnsi="宋体"/>
          <w:color w:val="000000" w:themeColor="text1"/>
          <w:sz w:val="21"/>
          <w:szCs w:val="21"/>
        </w:rPr>
        <w:t>将保留前缀加密应用于外包数据库中密文数据</w:t>
      </w:r>
      <w:r w:rsidR="00CF23F5">
        <w:rPr>
          <w:rFonts w:hAnsi="宋体" w:hint="eastAsia"/>
          <w:color w:val="000000" w:themeColor="text1"/>
          <w:sz w:val="21"/>
          <w:szCs w:val="21"/>
        </w:rPr>
        <w:t>的</w:t>
      </w:r>
      <w:r w:rsidRPr="00EE0C9A">
        <w:rPr>
          <w:rFonts w:hAnsi="宋体"/>
          <w:color w:val="000000" w:themeColor="text1"/>
          <w:sz w:val="21"/>
          <w:szCs w:val="21"/>
        </w:rPr>
        <w:t>直接范围查询：首先</w:t>
      </w:r>
      <w:r w:rsidRPr="00EE0C9A">
        <w:rPr>
          <w:rFonts w:hAnsi="宋体"/>
          <w:sz w:val="21"/>
          <w:szCs w:val="21"/>
        </w:rPr>
        <w:t>，将待查询区间映射为某二进制前缀集合；然后，对集合中所有二进制</w:t>
      </w:r>
      <w:proofErr w:type="gramStart"/>
      <w:r w:rsidRPr="00EE0C9A">
        <w:rPr>
          <w:rFonts w:hAnsi="宋体"/>
          <w:sz w:val="21"/>
          <w:szCs w:val="21"/>
        </w:rPr>
        <w:t>串进行</w:t>
      </w:r>
      <w:proofErr w:type="gramEnd"/>
      <w:r w:rsidRPr="00EE0C9A">
        <w:rPr>
          <w:rFonts w:hAnsi="宋体"/>
          <w:sz w:val="21"/>
          <w:szCs w:val="21"/>
        </w:rPr>
        <w:t>保留前缀加密，以隐藏查询范围；最后，在密文数据库中检索到与密文前缀匹配的数据作为该次检索结果。该方法转化密文区间查询为前缀匹配判</w:t>
      </w:r>
      <w:r w:rsidR="001A40A2">
        <w:rPr>
          <w:rFonts w:hAnsi="宋体"/>
          <w:sz w:val="21"/>
          <w:szCs w:val="21"/>
        </w:rPr>
        <w:t>定，在一定安全性前提下能够实现对密文数据</w:t>
      </w:r>
      <w:r w:rsidR="00325381">
        <w:rPr>
          <w:rFonts w:hAnsi="宋体" w:hint="eastAsia"/>
          <w:sz w:val="21"/>
          <w:szCs w:val="21"/>
        </w:rPr>
        <w:t>的</w:t>
      </w:r>
      <w:r w:rsidRPr="00EE0C9A">
        <w:rPr>
          <w:rFonts w:hAnsi="宋体"/>
          <w:sz w:val="21"/>
          <w:szCs w:val="21"/>
        </w:rPr>
        <w:t>高效范围查询。</w:t>
      </w:r>
    </w:p>
    <w:p w:rsidR="00CC3178" w:rsidRPr="00EE0C9A" w:rsidRDefault="00CC3178" w:rsidP="00CC3178">
      <w:pPr>
        <w:pStyle w:val="af5"/>
        <w:spacing w:line="240" w:lineRule="auto"/>
        <w:ind w:firstLine="420"/>
        <w:rPr>
          <w:sz w:val="21"/>
          <w:szCs w:val="21"/>
        </w:rPr>
      </w:pPr>
      <w:r w:rsidRPr="00EE0C9A">
        <w:rPr>
          <w:rFonts w:hAnsi="宋体"/>
          <w:sz w:val="21"/>
          <w:szCs w:val="21"/>
        </w:rPr>
        <w:t>保留前缀加密算法的定义：假设两个</w:t>
      </w:r>
      <w:r w:rsidRPr="00EE0C9A">
        <w:rPr>
          <w:i/>
          <w:sz w:val="21"/>
          <w:szCs w:val="21"/>
        </w:rPr>
        <w:t>n</w:t>
      </w:r>
      <w:r w:rsidRPr="00EE0C9A">
        <w:rPr>
          <w:rFonts w:hAnsi="宋体"/>
          <w:sz w:val="21"/>
          <w:szCs w:val="21"/>
        </w:rPr>
        <w:t>位的二进制整数</w:t>
      </w:r>
      <w:r w:rsidRPr="00EE0C9A">
        <w:rPr>
          <w:i/>
          <w:sz w:val="21"/>
          <w:szCs w:val="21"/>
        </w:rPr>
        <w:t>a</w:t>
      </w:r>
      <w:r w:rsidRPr="00EE0C9A">
        <w:rPr>
          <w:rFonts w:hAnsi="宋体"/>
          <w:sz w:val="21"/>
          <w:szCs w:val="21"/>
        </w:rPr>
        <w:t>和</w:t>
      </w:r>
      <w:r w:rsidRPr="00EE0C9A">
        <w:rPr>
          <w:i/>
          <w:sz w:val="21"/>
          <w:szCs w:val="21"/>
        </w:rPr>
        <w:t>b</w:t>
      </w:r>
      <w:r w:rsidRPr="00EE0C9A">
        <w:rPr>
          <w:rFonts w:hAnsi="宋体"/>
          <w:sz w:val="21"/>
          <w:szCs w:val="21"/>
        </w:rPr>
        <w:t>（</w:t>
      </w:r>
      <w:r w:rsidRPr="00EE0C9A">
        <w:rPr>
          <w:i/>
          <w:sz w:val="21"/>
          <w:szCs w:val="21"/>
        </w:rPr>
        <w:t>a=a</w:t>
      </w:r>
      <w:r w:rsidRPr="00FC6133">
        <w:rPr>
          <w:sz w:val="21"/>
          <w:szCs w:val="21"/>
          <w:vertAlign w:val="subscript"/>
        </w:rPr>
        <w:t>1</w:t>
      </w:r>
      <w:r w:rsidRPr="00EE0C9A">
        <w:rPr>
          <w:i/>
          <w:sz w:val="21"/>
          <w:szCs w:val="21"/>
        </w:rPr>
        <w:t>a</w:t>
      </w:r>
      <w:r w:rsidRPr="00FC6133">
        <w:rPr>
          <w:sz w:val="21"/>
          <w:szCs w:val="21"/>
          <w:vertAlign w:val="subscript"/>
        </w:rPr>
        <w:t>2</w:t>
      </w:r>
      <w:r w:rsidRPr="00EE0C9A">
        <w:rPr>
          <w:i/>
          <w:sz w:val="21"/>
          <w:szCs w:val="21"/>
        </w:rPr>
        <w:t>...a</w:t>
      </w:r>
      <w:r w:rsidRPr="00EE0C9A">
        <w:rPr>
          <w:i/>
          <w:sz w:val="21"/>
          <w:szCs w:val="21"/>
          <w:vertAlign w:val="subscript"/>
        </w:rPr>
        <w:t>n</w:t>
      </w:r>
      <w:r w:rsidRPr="00EE0C9A">
        <w:rPr>
          <w:rFonts w:hAnsi="宋体"/>
          <w:sz w:val="21"/>
          <w:szCs w:val="21"/>
        </w:rPr>
        <w:t>，</w:t>
      </w:r>
      <w:r w:rsidRPr="00EE0C9A">
        <w:rPr>
          <w:i/>
          <w:sz w:val="21"/>
          <w:szCs w:val="21"/>
        </w:rPr>
        <w:t>b=b</w:t>
      </w:r>
      <w:r w:rsidRPr="00FC6133">
        <w:rPr>
          <w:sz w:val="21"/>
          <w:szCs w:val="21"/>
          <w:vertAlign w:val="subscript"/>
        </w:rPr>
        <w:t>1</w:t>
      </w:r>
      <w:r w:rsidRPr="00EE0C9A">
        <w:rPr>
          <w:i/>
          <w:sz w:val="21"/>
          <w:szCs w:val="21"/>
        </w:rPr>
        <w:t>b</w:t>
      </w:r>
      <w:r w:rsidRPr="00FC6133">
        <w:rPr>
          <w:sz w:val="21"/>
          <w:szCs w:val="21"/>
          <w:vertAlign w:val="subscript"/>
        </w:rPr>
        <w:t>2</w:t>
      </w:r>
      <w:r w:rsidRPr="00EE0C9A">
        <w:rPr>
          <w:i/>
          <w:sz w:val="21"/>
          <w:szCs w:val="21"/>
        </w:rPr>
        <w:t>...</w:t>
      </w:r>
      <w:proofErr w:type="spellStart"/>
      <w:r w:rsidRPr="00EE0C9A">
        <w:rPr>
          <w:i/>
          <w:sz w:val="21"/>
          <w:szCs w:val="21"/>
        </w:rPr>
        <w:t>b</w:t>
      </w:r>
      <w:r w:rsidRPr="00EE0C9A">
        <w:rPr>
          <w:i/>
          <w:sz w:val="21"/>
          <w:szCs w:val="21"/>
          <w:vertAlign w:val="subscript"/>
        </w:rPr>
        <w:t>n</w:t>
      </w:r>
      <w:proofErr w:type="spellEnd"/>
      <w:r w:rsidRPr="00EE0C9A">
        <w:rPr>
          <w:rFonts w:hAnsi="宋体"/>
          <w:sz w:val="21"/>
          <w:szCs w:val="21"/>
        </w:rPr>
        <w:t>）的前</w:t>
      </w:r>
      <w:r w:rsidRPr="00EE0C9A">
        <w:rPr>
          <w:i/>
          <w:sz w:val="21"/>
          <w:szCs w:val="21"/>
        </w:rPr>
        <w:t>k</w:t>
      </w:r>
      <w:r w:rsidRPr="00EE0C9A">
        <w:rPr>
          <w:rFonts w:hAnsi="宋体"/>
          <w:sz w:val="21"/>
          <w:szCs w:val="21"/>
        </w:rPr>
        <w:t>位都相同，而</w:t>
      </w:r>
      <w:r w:rsidRPr="00EE0C9A">
        <w:rPr>
          <w:i/>
          <w:sz w:val="21"/>
          <w:szCs w:val="21"/>
        </w:rPr>
        <w:t>k</w:t>
      </w:r>
      <w:r w:rsidRPr="00EE0C9A">
        <w:rPr>
          <w:sz w:val="21"/>
          <w:szCs w:val="21"/>
        </w:rPr>
        <w:t>+1</w:t>
      </w:r>
      <w:r w:rsidRPr="00EE0C9A">
        <w:rPr>
          <w:rFonts w:hAnsi="宋体"/>
          <w:sz w:val="21"/>
          <w:szCs w:val="21"/>
        </w:rPr>
        <w:t>位不同。如果一个加密函数</w:t>
      </w:r>
      <w:proofErr w:type="spellStart"/>
      <w:r w:rsidRPr="00EE0C9A">
        <w:rPr>
          <w:i/>
          <w:sz w:val="21"/>
          <w:szCs w:val="21"/>
        </w:rPr>
        <w:t>E</w:t>
      </w:r>
      <w:r w:rsidRPr="00EE0C9A">
        <w:rPr>
          <w:i/>
          <w:sz w:val="21"/>
          <w:szCs w:val="21"/>
          <w:vertAlign w:val="subscript"/>
        </w:rPr>
        <w:t>p</w:t>
      </w:r>
      <w:proofErr w:type="spellEnd"/>
      <w:r w:rsidRPr="00EE0C9A">
        <w:rPr>
          <w:rFonts w:hAnsi="宋体"/>
          <w:sz w:val="21"/>
          <w:szCs w:val="21"/>
        </w:rPr>
        <w:t>，能够保证加密后</w:t>
      </w:r>
      <w:r w:rsidRPr="00EE0C9A">
        <w:rPr>
          <w:rFonts w:hAnsi="宋体"/>
          <w:sz w:val="21"/>
          <w:szCs w:val="21"/>
        </w:rPr>
        <w:lastRenderedPageBreak/>
        <w:t>的</w:t>
      </w:r>
      <w:proofErr w:type="spellStart"/>
      <w:r w:rsidRPr="00EE0C9A">
        <w:rPr>
          <w:i/>
          <w:sz w:val="21"/>
          <w:szCs w:val="21"/>
        </w:rPr>
        <w:t>E</w:t>
      </w:r>
      <w:r w:rsidRPr="00EE0C9A">
        <w:rPr>
          <w:i/>
          <w:sz w:val="21"/>
          <w:szCs w:val="21"/>
          <w:vertAlign w:val="subscript"/>
        </w:rPr>
        <w:t>p</w:t>
      </w:r>
      <w:proofErr w:type="spellEnd"/>
      <w:r w:rsidRPr="00FC6133">
        <w:rPr>
          <w:sz w:val="21"/>
          <w:szCs w:val="21"/>
        </w:rPr>
        <w:t>(</w:t>
      </w:r>
      <w:r w:rsidRPr="00EE0C9A">
        <w:rPr>
          <w:i/>
          <w:sz w:val="21"/>
          <w:szCs w:val="21"/>
        </w:rPr>
        <w:t>a</w:t>
      </w:r>
      <w:r w:rsidRPr="00FC6133">
        <w:rPr>
          <w:sz w:val="21"/>
          <w:szCs w:val="21"/>
        </w:rPr>
        <w:t>)</w:t>
      </w:r>
      <w:r w:rsidRPr="00EE0C9A">
        <w:rPr>
          <w:rFonts w:hAnsi="宋体"/>
          <w:sz w:val="21"/>
          <w:szCs w:val="21"/>
        </w:rPr>
        <w:t>和</w:t>
      </w:r>
      <w:proofErr w:type="spellStart"/>
      <w:r w:rsidRPr="00EE0C9A">
        <w:rPr>
          <w:i/>
          <w:sz w:val="21"/>
          <w:szCs w:val="21"/>
        </w:rPr>
        <w:t>E</w:t>
      </w:r>
      <w:r w:rsidRPr="00EE0C9A">
        <w:rPr>
          <w:i/>
          <w:sz w:val="21"/>
          <w:szCs w:val="21"/>
          <w:vertAlign w:val="subscript"/>
        </w:rPr>
        <w:t>p</w:t>
      </w:r>
      <w:proofErr w:type="spellEnd"/>
      <w:r w:rsidRPr="00FC6133">
        <w:rPr>
          <w:sz w:val="21"/>
          <w:szCs w:val="21"/>
        </w:rPr>
        <w:t>(</w:t>
      </w:r>
      <w:r w:rsidRPr="00EE0C9A">
        <w:rPr>
          <w:i/>
          <w:sz w:val="21"/>
          <w:szCs w:val="21"/>
        </w:rPr>
        <w:t>b</w:t>
      </w:r>
      <w:r w:rsidRPr="00FC6133">
        <w:rPr>
          <w:sz w:val="21"/>
          <w:szCs w:val="21"/>
        </w:rPr>
        <w:t>)</w:t>
      </w:r>
      <w:r w:rsidRPr="00FC6133">
        <w:rPr>
          <w:rFonts w:hAnsi="宋体"/>
          <w:sz w:val="21"/>
          <w:szCs w:val="21"/>
        </w:rPr>
        <w:t>的</w:t>
      </w:r>
      <w:r w:rsidRPr="00EE0C9A">
        <w:rPr>
          <w:rFonts w:hAnsi="宋体"/>
          <w:sz w:val="21"/>
          <w:szCs w:val="21"/>
        </w:rPr>
        <w:t>前</w:t>
      </w:r>
      <w:r w:rsidRPr="00EE0C9A">
        <w:rPr>
          <w:i/>
          <w:sz w:val="21"/>
          <w:szCs w:val="21"/>
        </w:rPr>
        <w:t>k</w:t>
      </w:r>
      <w:r w:rsidRPr="00EE0C9A">
        <w:rPr>
          <w:rFonts w:hAnsi="宋体"/>
          <w:sz w:val="21"/>
          <w:szCs w:val="21"/>
        </w:rPr>
        <w:t>位仍然相同而第</w:t>
      </w:r>
      <w:r w:rsidRPr="00EE0C9A">
        <w:rPr>
          <w:i/>
          <w:sz w:val="21"/>
          <w:szCs w:val="21"/>
        </w:rPr>
        <w:t>k</w:t>
      </w:r>
      <w:r w:rsidRPr="00EE0C9A">
        <w:rPr>
          <w:sz w:val="21"/>
          <w:szCs w:val="21"/>
        </w:rPr>
        <w:t>+1</w:t>
      </w:r>
      <w:r w:rsidRPr="00EE0C9A">
        <w:rPr>
          <w:rFonts w:hAnsi="宋体"/>
          <w:sz w:val="21"/>
          <w:szCs w:val="21"/>
        </w:rPr>
        <w:t>位仍然不同，则称加密函数</w:t>
      </w:r>
      <w:proofErr w:type="spellStart"/>
      <w:r w:rsidRPr="00EE0C9A">
        <w:rPr>
          <w:i/>
          <w:sz w:val="21"/>
          <w:szCs w:val="21"/>
        </w:rPr>
        <w:t>E</w:t>
      </w:r>
      <w:r w:rsidRPr="00EE0C9A">
        <w:rPr>
          <w:i/>
          <w:sz w:val="21"/>
          <w:szCs w:val="21"/>
          <w:vertAlign w:val="subscript"/>
        </w:rPr>
        <w:t>p</w:t>
      </w:r>
      <w:proofErr w:type="spellEnd"/>
      <w:r w:rsidRPr="00EE0C9A">
        <w:rPr>
          <w:rFonts w:hAnsi="宋体"/>
          <w:sz w:val="21"/>
          <w:szCs w:val="21"/>
        </w:rPr>
        <w:t>是保留前缀的。</w:t>
      </w:r>
    </w:p>
    <w:p w:rsidR="00CC3178" w:rsidRPr="00EE0C9A" w:rsidRDefault="00CC3178" w:rsidP="00CC3178">
      <w:pPr>
        <w:pStyle w:val="af5"/>
        <w:spacing w:line="240" w:lineRule="auto"/>
        <w:ind w:firstLine="420"/>
        <w:rPr>
          <w:rStyle w:val="a9"/>
          <w:b w:val="0"/>
          <w:bCs w:val="0"/>
          <w:sz w:val="21"/>
          <w:szCs w:val="21"/>
        </w:rPr>
      </w:pPr>
      <w:r w:rsidRPr="00EE0C9A">
        <w:rPr>
          <w:rFonts w:hAnsi="宋体"/>
          <w:sz w:val="21"/>
          <w:szCs w:val="21"/>
        </w:rPr>
        <w:t>保留前缀加密的一般形式定义如下：</w:t>
      </w:r>
      <w:r w:rsidRPr="00EE0C9A">
        <w:rPr>
          <w:rStyle w:val="a9"/>
          <w:rFonts w:hAnsi="宋体"/>
          <w:b w:val="0"/>
          <w:sz w:val="21"/>
          <w:szCs w:val="21"/>
        </w:rPr>
        <w:t>给定一个明文</w:t>
      </w:r>
      <w:r w:rsidRPr="00EE0C9A">
        <w:rPr>
          <w:rStyle w:val="a9"/>
          <w:b w:val="0"/>
          <w:i/>
          <w:sz w:val="21"/>
          <w:szCs w:val="21"/>
        </w:rPr>
        <w:t>a</w:t>
      </w:r>
      <w:r w:rsidRPr="00EE0C9A">
        <w:rPr>
          <w:rStyle w:val="a9"/>
          <w:b w:val="0"/>
          <w:sz w:val="21"/>
          <w:szCs w:val="21"/>
        </w:rPr>
        <w:t>=</w:t>
      </w:r>
      <w:r w:rsidRPr="00EE0C9A">
        <w:rPr>
          <w:rStyle w:val="a9"/>
          <w:b w:val="0"/>
          <w:i/>
          <w:sz w:val="21"/>
          <w:szCs w:val="21"/>
        </w:rPr>
        <w:t>a</w:t>
      </w:r>
      <w:r w:rsidRPr="00FC6133">
        <w:rPr>
          <w:rStyle w:val="a9"/>
          <w:b w:val="0"/>
          <w:sz w:val="21"/>
          <w:szCs w:val="21"/>
          <w:vertAlign w:val="subscript"/>
        </w:rPr>
        <w:t>1</w:t>
      </w:r>
      <w:r w:rsidRPr="00EE0C9A">
        <w:rPr>
          <w:rStyle w:val="a9"/>
          <w:b w:val="0"/>
          <w:i/>
          <w:sz w:val="21"/>
          <w:szCs w:val="21"/>
        </w:rPr>
        <w:t>a</w:t>
      </w:r>
      <w:r w:rsidRPr="00FC6133">
        <w:rPr>
          <w:rStyle w:val="a9"/>
          <w:b w:val="0"/>
          <w:sz w:val="21"/>
          <w:szCs w:val="21"/>
          <w:vertAlign w:val="subscript"/>
        </w:rPr>
        <w:t>2</w:t>
      </w:r>
      <w:r w:rsidRPr="00EE0C9A">
        <w:rPr>
          <w:rStyle w:val="a9"/>
          <w:b w:val="0"/>
          <w:i/>
          <w:sz w:val="21"/>
          <w:szCs w:val="21"/>
        </w:rPr>
        <w:t>...a</w:t>
      </w:r>
      <w:r w:rsidRPr="00EE0C9A">
        <w:rPr>
          <w:rStyle w:val="a9"/>
          <w:b w:val="0"/>
          <w:i/>
          <w:sz w:val="21"/>
          <w:szCs w:val="21"/>
          <w:vertAlign w:val="subscript"/>
        </w:rPr>
        <w:t>n</w:t>
      </w:r>
      <w:r w:rsidRPr="00EE0C9A">
        <w:rPr>
          <w:rStyle w:val="a9"/>
          <w:rFonts w:hAnsi="宋体"/>
          <w:b w:val="0"/>
          <w:sz w:val="21"/>
          <w:szCs w:val="21"/>
        </w:rPr>
        <w:t>和函数</w:t>
      </w:r>
      <w:r w:rsidRPr="00EE0C9A">
        <w:rPr>
          <w:rStyle w:val="a9"/>
          <w:b w:val="0"/>
          <w:i/>
          <w:sz w:val="21"/>
          <w:szCs w:val="21"/>
        </w:rPr>
        <w:t>f</w:t>
      </w:r>
      <w:r w:rsidRPr="00EE0C9A">
        <w:rPr>
          <w:rStyle w:val="a9"/>
          <w:rFonts w:hAnsi="宋体"/>
          <w:b w:val="0"/>
          <w:sz w:val="21"/>
          <w:szCs w:val="21"/>
        </w:rPr>
        <w:t>，</w:t>
      </w:r>
      <w:r w:rsidRPr="00EE0C9A">
        <w:rPr>
          <w:rStyle w:val="a9"/>
          <w:b w:val="0"/>
          <w:i/>
          <w:sz w:val="21"/>
          <w:szCs w:val="21"/>
        </w:rPr>
        <w:t>f</w:t>
      </w:r>
      <w:r w:rsidRPr="00EE0C9A">
        <w:rPr>
          <w:rStyle w:val="a9"/>
          <w:rFonts w:hAnsi="宋体"/>
          <w:b w:val="0"/>
          <w:sz w:val="21"/>
          <w:szCs w:val="21"/>
        </w:rPr>
        <w:t>是任意的可以接收输入</w:t>
      </w:r>
      <w:r w:rsidRPr="00FC6133">
        <w:rPr>
          <w:rStyle w:val="a9"/>
          <w:b w:val="0"/>
          <w:i/>
          <w:sz w:val="21"/>
          <w:szCs w:val="21"/>
        </w:rPr>
        <w:t>a</w:t>
      </w:r>
      <w:r w:rsidRPr="00EE0C9A">
        <w:rPr>
          <w:rStyle w:val="a9"/>
          <w:rFonts w:hAnsi="宋体"/>
          <w:b w:val="0"/>
          <w:sz w:val="21"/>
          <w:szCs w:val="21"/>
        </w:rPr>
        <w:t>的函数，密文</w:t>
      </w:r>
      <w:r w:rsidRPr="00EE0C9A">
        <w:rPr>
          <w:rStyle w:val="a9"/>
          <w:b w:val="0"/>
          <w:i/>
          <w:sz w:val="21"/>
          <w:szCs w:val="21"/>
        </w:rPr>
        <w:t>a</w:t>
      </w:r>
      <w:r w:rsidR="00851609">
        <w:rPr>
          <w:rStyle w:val="a9"/>
          <w:b w:val="0"/>
          <w:sz w:val="21"/>
          <w:szCs w:val="21"/>
        </w:rPr>
        <w:t>´</w:t>
      </w:r>
      <w:r w:rsidRPr="00EE0C9A">
        <w:rPr>
          <w:rStyle w:val="a9"/>
          <w:b w:val="0"/>
          <w:sz w:val="21"/>
          <w:szCs w:val="21"/>
        </w:rPr>
        <w:t>=</w:t>
      </w:r>
      <w:r w:rsidRPr="00EE0C9A">
        <w:rPr>
          <w:rStyle w:val="a9"/>
          <w:b w:val="0"/>
          <w:i/>
          <w:sz w:val="21"/>
          <w:szCs w:val="21"/>
        </w:rPr>
        <w:t>a</w:t>
      </w:r>
      <w:r w:rsidRPr="00FC6133">
        <w:rPr>
          <w:rStyle w:val="a9"/>
          <w:b w:val="0"/>
          <w:sz w:val="21"/>
          <w:szCs w:val="21"/>
          <w:vertAlign w:val="subscript"/>
        </w:rPr>
        <w:t>1</w:t>
      </w:r>
      <w:r w:rsidR="00851609">
        <w:rPr>
          <w:rStyle w:val="a9"/>
          <w:b w:val="0"/>
          <w:sz w:val="21"/>
          <w:szCs w:val="21"/>
        </w:rPr>
        <w:t>´</w:t>
      </w:r>
      <w:r w:rsidRPr="00EE0C9A">
        <w:rPr>
          <w:rStyle w:val="a9"/>
          <w:b w:val="0"/>
          <w:i/>
          <w:sz w:val="21"/>
          <w:szCs w:val="21"/>
        </w:rPr>
        <w:t>a</w:t>
      </w:r>
      <w:r w:rsidRPr="00FC6133">
        <w:rPr>
          <w:rStyle w:val="a9"/>
          <w:b w:val="0"/>
          <w:sz w:val="21"/>
          <w:szCs w:val="21"/>
          <w:vertAlign w:val="subscript"/>
        </w:rPr>
        <w:t>2</w:t>
      </w:r>
      <w:r w:rsidR="00851609">
        <w:rPr>
          <w:rStyle w:val="a9"/>
          <w:b w:val="0"/>
          <w:sz w:val="21"/>
          <w:szCs w:val="21"/>
        </w:rPr>
        <w:t>´</w:t>
      </w:r>
      <w:r w:rsidRPr="00EE0C9A">
        <w:rPr>
          <w:rStyle w:val="a9"/>
          <w:b w:val="0"/>
          <w:i/>
          <w:sz w:val="21"/>
          <w:szCs w:val="21"/>
        </w:rPr>
        <w:t>...a</w:t>
      </w:r>
      <w:r w:rsidRPr="00EE0C9A">
        <w:rPr>
          <w:rStyle w:val="a9"/>
          <w:b w:val="0"/>
          <w:i/>
          <w:sz w:val="21"/>
          <w:szCs w:val="21"/>
          <w:vertAlign w:val="subscript"/>
        </w:rPr>
        <w:t>n</w:t>
      </w:r>
      <w:r w:rsidR="00851609">
        <w:rPr>
          <w:rStyle w:val="a9"/>
          <w:b w:val="0"/>
          <w:sz w:val="21"/>
          <w:szCs w:val="21"/>
        </w:rPr>
        <w:t>´</w:t>
      </w:r>
      <w:r w:rsidRPr="00EE0C9A">
        <w:rPr>
          <w:rStyle w:val="a9"/>
          <w:rFonts w:hAnsi="宋体"/>
          <w:b w:val="0"/>
          <w:sz w:val="21"/>
          <w:szCs w:val="21"/>
        </w:rPr>
        <w:t>通过如下的方式计算得到：</w:t>
      </w:r>
    </w:p>
    <w:p w:rsidR="00CC3178" w:rsidRPr="00FC4559" w:rsidRDefault="00FC7846" w:rsidP="00FC7846">
      <w:pPr>
        <w:pStyle w:val="af5"/>
        <w:spacing w:line="240" w:lineRule="auto"/>
        <w:ind w:firstLineChars="0" w:firstLine="420"/>
        <w:rPr>
          <w:rStyle w:val="a9"/>
          <w:b w:val="0"/>
          <w:sz w:val="21"/>
          <w:szCs w:val="21"/>
        </w:rPr>
      </w:pPr>
      <w:r w:rsidRPr="00FC4559">
        <w:rPr>
          <w:rStyle w:val="a9"/>
          <w:rFonts w:hAnsi="宋体" w:hint="eastAsia"/>
          <w:b w:val="0"/>
          <w:sz w:val="21"/>
          <w:szCs w:val="21"/>
        </w:rPr>
        <w:t>（</w:t>
      </w:r>
      <w:r w:rsidRPr="00FC4559">
        <w:rPr>
          <w:rStyle w:val="a9"/>
          <w:rFonts w:hAnsi="宋体" w:hint="eastAsia"/>
          <w:b w:val="0"/>
          <w:sz w:val="21"/>
          <w:szCs w:val="21"/>
        </w:rPr>
        <w:t>1</w:t>
      </w:r>
      <w:r w:rsidRPr="00FC4559">
        <w:rPr>
          <w:rStyle w:val="a9"/>
          <w:rFonts w:hAnsi="宋体" w:hint="eastAsia"/>
          <w:b w:val="0"/>
          <w:sz w:val="21"/>
          <w:szCs w:val="21"/>
        </w:rPr>
        <w:t>）</w:t>
      </w:r>
      <w:r w:rsidR="00CC3178" w:rsidRPr="00FC4559">
        <w:rPr>
          <w:rStyle w:val="a9"/>
          <w:rFonts w:hAnsi="宋体"/>
          <w:b w:val="0"/>
          <w:sz w:val="21"/>
          <w:szCs w:val="21"/>
        </w:rPr>
        <w:t>给定</w:t>
      </w:r>
      <w:r w:rsidR="00CC3178" w:rsidRPr="00FC4559">
        <w:rPr>
          <w:rStyle w:val="a9"/>
          <w:b w:val="0"/>
          <w:i/>
          <w:sz w:val="21"/>
          <w:szCs w:val="21"/>
        </w:rPr>
        <w:t>a</w:t>
      </w:r>
      <w:r w:rsidR="00CC3178" w:rsidRPr="00FC4559">
        <w:rPr>
          <w:rStyle w:val="a9"/>
          <w:b w:val="0"/>
          <w:sz w:val="21"/>
          <w:szCs w:val="21"/>
          <w:vertAlign w:val="subscript"/>
        </w:rPr>
        <w:t>1</w:t>
      </w:r>
      <w:r w:rsidR="00851609">
        <w:rPr>
          <w:rStyle w:val="a9"/>
          <w:b w:val="0"/>
          <w:sz w:val="21"/>
          <w:szCs w:val="21"/>
        </w:rPr>
        <w:t>´</w:t>
      </w:r>
      <w:r w:rsidR="001A1A2E">
        <w:rPr>
          <w:rStyle w:val="a9"/>
          <w:rFonts w:hint="eastAsia"/>
          <w:b w:val="0"/>
          <w:sz w:val="21"/>
          <w:szCs w:val="21"/>
        </w:rPr>
        <w:t>为</w:t>
      </w:r>
      <w:r w:rsidR="00CC3178" w:rsidRPr="00FC4559">
        <w:rPr>
          <w:rStyle w:val="a9"/>
          <w:rFonts w:hAnsi="宋体"/>
          <w:b w:val="0"/>
          <w:sz w:val="21"/>
          <w:szCs w:val="21"/>
        </w:rPr>
        <w:t>一个常数（</w:t>
      </w:r>
      <w:r w:rsidR="00CC3178" w:rsidRPr="00FC4559">
        <w:rPr>
          <w:rStyle w:val="a9"/>
          <w:b w:val="0"/>
          <w:sz w:val="21"/>
          <w:szCs w:val="21"/>
        </w:rPr>
        <w:t>0</w:t>
      </w:r>
      <w:r w:rsidR="00CC3178" w:rsidRPr="00FC4559">
        <w:rPr>
          <w:rStyle w:val="a9"/>
          <w:rFonts w:hAnsi="宋体"/>
          <w:b w:val="0"/>
          <w:sz w:val="21"/>
          <w:szCs w:val="21"/>
        </w:rPr>
        <w:t>或</w:t>
      </w:r>
      <w:r w:rsidR="00CC3178" w:rsidRPr="00FC4559">
        <w:rPr>
          <w:rStyle w:val="a9"/>
          <w:b w:val="0"/>
          <w:sz w:val="21"/>
          <w:szCs w:val="21"/>
        </w:rPr>
        <w:t>1</w:t>
      </w:r>
      <w:r w:rsidR="00CC3178" w:rsidRPr="00FC4559">
        <w:rPr>
          <w:rStyle w:val="a9"/>
          <w:rFonts w:hAnsi="宋体"/>
          <w:b w:val="0"/>
          <w:sz w:val="21"/>
          <w:szCs w:val="21"/>
        </w:rPr>
        <w:t>）</w:t>
      </w:r>
    </w:p>
    <w:p w:rsidR="00CC3178" w:rsidRPr="00FC4559" w:rsidRDefault="00FC7846" w:rsidP="00FC7846">
      <w:pPr>
        <w:pStyle w:val="af5"/>
        <w:spacing w:line="240" w:lineRule="auto"/>
        <w:ind w:firstLineChars="0" w:firstLine="420"/>
        <w:rPr>
          <w:rStyle w:val="a9"/>
          <w:b w:val="0"/>
          <w:sz w:val="21"/>
          <w:szCs w:val="21"/>
        </w:rPr>
      </w:pPr>
      <w:r w:rsidRPr="00FC4559">
        <w:rPr>
          <w:rStyle w:val="a9"/>
          <w:rFonts w:hint="eastAsia"/>
          <w:b w:val="0"/>
          <w:sz w:val="21"/>
          <w:szCs w:val="21"/>
        </w:rPr>
        <w:t>（</w:t>
      </w:r>
      <w:r w:rsidRPr="00FC4559">
        <w:rPr>
          <w:rStyle w:val="a9"/>
          <w:rFonts w:hint="eastAsia"/>
          <w:b w:val="0"/>
          <w:sz w:val="21"/>
          <w:szCs w:val="21"/>
        </w:rPr>
        <w:t>2</w:t>
      </w:r>
      <w:r w:rsidRPr="00FC4559">
        <w:rPr>
          <w:rStyle w:val="a9"/>
          <w:rFonts w:hint="eastAsia"/>
          <w:b w:val="0"/>
          <w:sz w:val="21"/>
          <w:szCs w:val="21"/>
        </w:rPr>
        <w:t>）</w:t>
      </w:r>
      <w:proofErr w:type="spellStart"/>
      <w:r w:rsidR="00CC3178" w:rsidRPr="00FC4559">
        <w:rPr>
          <w:rStyle w:val="a9"/>
          <w:b w:val="0"/>
          <w:i/>
          <w:sz w:val="21"/>
          <w:szCs w:val="21"/>
        </w:rPr>
        <w:t>a</w:t>
      </w:r>
      <w:r w:rsidR="00CC3178" w:rsidRPr="00FC4559">
        <w:rPr>
          <w:rStyle w:val="a9"/>
          <w:b w:val="0"/>
          <w:i/>
          <w:sz w:val="21"/>
          <w:szCs w:val="21"/>
          <w:vertAlign w:val="subscript"/>
        </w:rPr>
        <w:t>i</w:t>
      </w:r>
      <w:proofErr w:type="spellEnd"/>
      <w:r w:rsidR="00851609">
        <w:rPr>
          <w:rStyle w:val="a9"/>
          <w:b w:val="0"/>
          <w:sz w:val="21"/>
          <w:szCs w:val="21"/>
        </w:rPr>
        <w:t>´</w:t>
      </w:r>
      <w:r w:rsidR="00CC3178" w:rsidRPr="00FC4559">
        <w:rPr>
          <w:rStyle w:val="a9"/>
          <w:b w:val="0"/>
          <w:i/>
          <w:sz w:val="21"/>
          <w:szCs w:val="21"/>
        </w:rPr>
        <w:t>=</w:t>
      </w:r>
      <w:r w:rsidR="00FC4559">
        <w:rPr>
          <w:rStyle w:val="a9"/>
          <w:rFonts w:hint="eastAsia"/>
          <w:b w:val="0"/>
          <w:i/>
          <w:sz w:val="21"/>
          <w:szCs w:val="21"/>
        </w:rPr>
        <w:t xml:space="preserve"> </w:t>
      </w:r>
      <w:proofErr w:type="spellStart"/>
      <w:r w:rsidR="00CC3178" w:rsidRPr="00FC4559">
        <w:rPr>
          <w:rStyle w:val="a9"/>
          <w:b w:val="0"/>
          <w:i/>
          <w:sz w:val="21"/>
          <w:szCs w:val="21"/>
        </w:rPr>
        <w:t>a</w:t>
      </w:r>
      <w:r w:rsidR="00CC3178" w:rsidRPr="00FC4559">
        <w:rPr>
          <w:rStyle w:val="a9"/>
          <w:b w:val="0"/>
          <w:i/>
          <w:sz w:val="21"/>
          <w:szCs w:val="21"/>
          <w:vertAlign w:val="subscript"/>
        </w:rPr>
        <w:t>i</w:t>
      </w:r>
      <w:proofErr w:type="spellEnd"/>
      <w:r w:rsidR="00FC4559">
        <w:rPr>
          <w:rStyle w:val="a9"/>
          <w:rFonts w:hint="eastAsia"/>
          <w:b w:val="0"/>
          <w:i/>
          <w:sz w:val="21"/>
          <w:szCs w:val="21"/>
          <w:vertAlign w:val="subscript"/>
        </w:rPr>
        <w:t xml:space="preserve"> </w:t>
      </w:r>
      <w:r w:rsidR="00CC3178" w:rsidRPr="00FC4559">
        <w:rPr>
          <w:rStyle w:val="a9"/>
          <w:rFonts w:hAnsi="宋体"/>
          <w:b w:val="0"/>
          <w:sz w:val="21"/>
          <w:szCs w:val="21"/>
        </w:rPr>
        <w:t>⊕</w:t>
      </w:r>
      <w:r w:rsidR="00FC4559">
        <w:rPr>
          <w:rStyle w:val="a9"/>
          <w:rFonts w:hAnsi="宋体" w:hint="eastAsia"/>
          <w:b w:val="0"/>
          <w:sz w:val="21"/>
          <w:szCs w:val="21"/>
        </w:rPr>
        <w:t xml:space="preserve"> </w:t>
      </w:r>
      <w:r w:rsidR="00CC3178" w:rsidRPr="00FC4559">
        <w:rPr>
          <w:rStyle w:val="a9"/>
          <w:b w:val="0"/>
          <w:i/>
          <w:sz w:val="21"/>
          <w:szCs w:val="21"/>
        </w:rPr>
        <w:t>f</w:t>
      </w:r>
      <w:r w:rsidR="00CC3178" w:rsidRPr="00FC4559">
        <w:rPr>
          <w:rStyle w:val="a9"/>
          <w:b w:val="0"/>
          <w:sz w:val="21"/>
          <w:szCs w:val="21"/>
        </w:rPr>
        <w:t>(</w:t>
      </w:r>
      <w:r w:rsidR="00CC3178" w:rsidRPr="00FC4559">
        <w:rPr>
          <w:rStyle w:val="a9"/>
          <w:b w:val="0"/>
          <w:i/>
          <w:sz w:val="21"/>
          <w:szCs w:val="21"/>
        </w:rPr>
        <w:t>a</w:t>
      </w:r>
      <w:r w:rsidR="00CC3178" w:rsidRPr="00FC4559">
        <w:rPr>
          <w:rStyle w:val="a9"/>
          <w:b w:val="0"/>
          <w:sz w:val="21"/>
          <w:szCs w:val="21"/>
          <w:vertAlign w:val="subscript"/>
        </w:rPr>
        <w:t>1</w:t>
      </w:r>
      <w:r w:rsidR="00CC3178" w:rsidRPr="00FC4559">
        <w:rPr>
          <w:rStyle w:val="a9"/>
          <w:b w:val="0"/>
          <w:i/>
          <w:sz w:val="21"/>
          <w:szCs w:val="21"/>
        </w:rPr>
        <w:t>a</w:t>
      </w:r>
      <w:r w:rsidR="00CC3178" w:rsidRPr="00FC4559">
        <w:rPr>
          <w:rStyle w:val="a9"/>
          <w:b w:val="0"/>
          <w:sz w:val="21"/>
          <w:szCs w:val="21"/>
          <w:vertAlign w:val="subscript"/>
        </w:rPr>
        <w:t>2</w:t>
      </w:r>
      <w:r w:rsidR="00CC3178" w:rsidRPr="00FC4559">
        <w:rPr>
          <w:rStyle w:val="a9"/>
          <w:b w:val="0"/>
          <w:i/>
          <w:sz w:val="21"/>
          <w:szCs w:val="21"/>
        </w:rPr>
        <w:t>...a</w:t>
      </w:r>
      <w:r w:rsidR="00CC3178" w:rsidRPr="00FC4559">
        <w:rPr>
          <w:rStyle w:val="a9"/>
          <w:b w:val="0"/>
          <w:i/>
          <w:sz w:val="21"/>
          <w:szCs w:val="21"/>
          <w:vertAlign w:val="subscript"/>
        </w:rPr>
        <w:t>i-</w:t>
      </w:r>
      <w:r w:rsidR="00CC3178" w:rsidRPr="00FC4559">
        <w:rPr>
          <w:rStyle w:val="a9"/>
          <w:b w:val="0"/>
          <w:sz w:val="21"/>
          <w:szCs w:val="21"/>
          <w:vertAlign w:val="subscript"/>
        </w:rPr>
        <w:t>1</w:t>
      </w:r>
      <w:r w:rsidR="00CC3178" w:rsidRPr="00FC4559">
        <w:rPr>
          <w:rStyle w:val="a9"/>
          <w:b w:val="0"/>
          <w:sz w:val="21"/>
          <w:szCs w:val="21"/>
        </w:rPr>
        <w:t>),</w:t>
      </w:r>
      <w:r w:rsidR="00CC3178" w:rsidRPr="00FC4559">
        <w:rPr>
          <w:rStyle w:val="a9"/>
          <w:b w:val="0"/>
          <w:i/>
          <w:sz w:val="21"/>
          <w:szCs w:val="21"/>
        </w:rPr>
        <w:t xml:space="preserve"> </w:t>
      </w:r>
      <w:proofErr w:type="spellStart"/>
      <w:r w:rsidR="00CC3178" w:rsidRPr="00FC4559">
        <w:rPr>
          <w:rStyle w:val="a9"/>
          <w:b w:val="0"/>
          <w:i/>
          <w:sz w:val="21"/>
          <w:szCs w:val="21"/>
        </w:rPr>
        <w:t>i</w:t>
      </w:r>
      <w:proofErr w:type="spellEnd"/>
      <w:r w:rsidR="00CC3178" w:rsidRPr="00FC4559">
        <w:rPr>
          <w:rStyle w:val="a9"/>
          <w:b w:val="0"/>
          <w:i/>
          <w:sz w:val="21"/>
          <w:szCs w:val="21"/>
        </w:rPr>
        <w:t xml:space="preserve"> </w:t>
      </w:r>
      <w:r w:rsidR="00CC3178" w:rsidRPr="00FC4559">
        <w:rPr>
          <w:rStyle w:val="a9"/>
          <w:b w:val="0"/>
          <w:sz w:val="21"/>
          <w:szCs w:val="21"/>
        </w:rPr>
        <w:t xml:space="preserve">= 1, 2, ..., </w:t>
      </w:r>
      <w:r w:rsidR="00CC3178" w:rsidRPr="00FC4559">
        <w:rPr>
          <w:rStyle w:val="a9"/>
          <w:b w:val="0"/>
          <w:i/>
          <w:sz w:val="21"/>
          <w:szCs w:val="21"/>
        </w:rPr>
        <w:t>n</w:t>
      </w:r>
    </w:p>
    <w:p w:rsidR="00CC3178" w:rsidRPr="00EE0C9A" w:rsidRDefault="00CC3178" w:rsidP="00CC3178">
      <w:pPr>
        <w:pStyle w:val="af5"/>
        <w:spacing w:line="240" w:lineRule="auto"/>
        <w:ind w:firstLine="420"/>
        <w:rPr>
          <w:sz w:val="21"/>
          <w:szCs w:val="21"/>
        </w:rPr>
      </w:pPr>
      <w:r w:rsidRPr="00EE0C9A">
        <w:rPr>
          <w:rStyle w:val="a9"/>
          <w:rFonts w:hAnsi="宋体"/>
          <w:b w:val="0"/>
          <w:sz w:val="21"/>
          <w:szCs w:val="21"/>
        </w:rPr>
        <w:t>假设两个</w:t>
      </w:r>
      <w:r w:rsidRPr="00EE0C9A">
        <w:rPr>
          <w:rStyle w:val="a9"/>
          <w:b w:val="0"/>
          <w:i/>
          <w:sz w:val="21"/>
          <w:szCs w:val="21"/>
        </w:rPr>
        <w:t>n</w:t>
      </w:r>
      <w:r w:rsidRPr="00EE0C9A">
        <w:rPr>
          <w:rStyle w:val="a9"/>
          <w:rFonts w:hAnsi="宋体"/>
          <w:b w:val="0"/>
          <w:sz w:val="21"/>
          <w:szCs w:val="21"/>
        </w:rPr>
        <w:t>位二进制整数</w:t>
      </w:r>
      <w:r w:rsidRPr="00EE0C9A">
        <w:rPr>
          <w:i/>
          <w:sz w:val="21"/>
          <w:szCs w:val="21"/>
        </w:rPr>
        <w:t>a</w:t>
      </w:r>
      <w:r w:rsidRPr="00EE0C9A">
        <w:rPr>
          <w:rFonts w:hAnsi="宋体"/>
          <w:sz w:val="21"/>
          <w:szCs w:val="21"/>
        </w:rPr>
        <w:t>和</w:t>
      </w:r>
      <w:r w:rsidRPr="00EE0C9A">
        <w:rPr>
          <w:i/>
          <w:sz w:val="21"/>
          <w:szCs w:val="21"/>
        </w:rPr>
        <w:t>b</w:t>
      </w:r>
      <w:r w:rsidRPr="00EE0C9A">
        <w:rPr>
          <w:rFonts w:hAnsi="宋体"/>
          <w:sz w:val="21"/>
          <w:szCs w:val="21"/>
        </w:rPr>
        <w:t>（</w:t>
      </w:r>
      <w:r w:rsidRPr="00EE0C9A">
        <w:rPr>
          <w:i/>
          <w:sz w:val="21"/>
          <w:szCs w:val="21"/>
        </w:rPr>
        <w:t>a=a</w:t>
      </w:r>
      <w:r w:rsidRPr="00FC6133">
        <w:rPr>
          <w:sz w:val="21"/>
          <w:szCs w:val="21"/>
          <w:vertAlign w:val="subscript"/>
        </w:rPr>
        <w:t>1</w:t>
      </w:r>
      <w:r w:rsidRPr="00EE0C9A">
        <w:rPr>
          <w:i/>
          <w:sz w:val="21"/>
          <w:szCs w:val="21"/>
        </w:rPr>
        <w:t>a</w:t>
      </w:r>
      <w:r w:rsidRPr="00FC6133">
        <w:rPr>
          <w:sz w:val="21"/>
          <w:szCs w:val="21"/>
          <w:vertAlign w:val="subscript"/>
        </w:rPr>
        <w:t>2</w:t>
      </w:r>
      <w:r w:rsidRPr="00EE0C9A">
        <w:rPr>
          <w:i/>
          <w:sz w:val="21"/>
          <w:szCs w:val="21"/>
        </w:rPr>
        <w:t>...a</w:t>
      </w:r>
      <w:r w:rsidRPr="00EE0C9A">
        <w:rPr>
          <w:i/>
          <w:sz w:val="21"/>
          <w:szCs w:val="21"/>
          <w:vertAlign w:val="subscript"/>
        </w:rPr>
        <w:t>n</w:t>
      </w:r>
      <w:r w:rsidRPr="00EE0C9A">
        <w:rPr>
          <w:rFonts w:hAnsi="宋体"/>
          <w:sz w:val="21"/>
          <w:szCs w:val="21"/>
        </w:rPr>
        <w:t>，</w:t>
      </w:r>
      <w:r w:rsidRPr="00EE0C9A">
        <w:rPr>
          <w:i/>
          <w:sz w:val="21"/>
          <w:szCs w:val="21"/>
        </w:rPr>
        <w:t>b=b</w:t>
      </w:r>
      <w:r w:rsidRPr="00FC6133">
        <w:rPr>
          <w:sz w:val="21"/>
          <w:szCs w:val="21"/>
          <w:vertAlign w:val="subscript"/>
        </w:rPr>
        <w:t>1</w:t>
      </w:r>
      <w:r w:rsidRPr="00EE0C9A">
        <w:rPr>
          <w:i/>
          <w:sz w:val="21"/>
          <w:szCs w:val="21"/>
        </w:rPr>
        <w:t>b</w:t>
      </w:r>
      <w:r w:rsidRPr="00FC6133">
        <w:rPr>
          <w:sz w:val="21"/>
          <w:szCs w:val="21"/>
          <w:vertAlign w:val="subscript"/>
        </w:rPr>
        <w:t>2</w:t>
      </w:r>
      <w:r w:rsidRPr="00EE0C9A">
        <w:rPr>
          <w:i/>
          <w:sz w:val="21"/>
          <w:szCs w:val="21"/>
        </w:rPr>
        <w:t>...</w:t>
      </w:r>
      <w:proofErr w:type="spellStart"/>
      <w:r w:rsidRPr="00EE0C9A">
        <w:rPr>
          <w:i/>
          <w:sz w:val="21"/>
          <w:szCs w:val="21"/>
        </w:rPr>
        <w:t>b</w:t>
      </w:r>
      <w:r w:rsidRPr="00EE0C9A">
        <w:rPr>
          <w:i/>
          <w:sz w:val="21"/>
          <w:szCs w:val="21"/>
          <w:vertAlign w:val="subscript"/>
        </w:rPr>
        <w:t>n</w:t>
      </w:r>
      <w:proofErr w:type="spellEnd"/>
      <w:r w:rsidRPr="00EE0C9A">
        <w:rPr>
          <w:rFonts w:hAnsi="宋体"/>
          <w:sz w:val="21"/>
          <w:szCs w:val="21"/>
        </w:rPr>
        <w:t>）的前</w:t>
      </w:r>
      <w:r w:rsidRPr="00EE0C9A">
        <w:rPr>
          <w:i/>
          <w:sz w:val="21"/>
          <w:szCs w:val="21"/>
        </w:rPr>
        <w:t>k</w:t>
      </w:r>
      <w:r w:rsidRPr="00EE0C9A">
        <w:rPr>
          <w:rFonts w:hAnsi="宋体"/>
          <w:sz w:val="21"/>
          <w:szCs w:val="21"/>
        </w:rPr>
        <w:t>（</w:t>
      </w:r>
      <w:proofErr w:type="spellStart"/>
      <w:r w:rsidRPr="00EE0C9A">
        <w:rPr>
          <w:i/>
          <w:sz w:val="21"/>
          <w:szCs w:val="21"/>
        </w:rPr>
        <w:t>k</w:t>
      </w:r>
      <w:proofErr w:type="spellEnd"/>
      <w:r w:rsidRPr="00EE0C9A">
        <w:rPr>
          <w:sz w:val="21"/>
          <w:szCs w:val="21"/>
        </w:rPr>
        <w:t xml:space="preserve"> &lt; </w:t>
      </w:r>
      <w:r w:rsidRPr="00EE0C9A">
        <w:rPr>
          <w:i/>
          <w:sz w:val="21"/>
          <w:szCs w:val="21"/>
        </w:rPr>
        <w:t>n</w:t>
      </w:r>
      <w:r w:rsidRPr="00EE0C9A">
        <w:rPr>
          <w:rFonts w:hAnsi="宋体"/>
          <w:sz w:val="21"/>
          <w:szCs w:val="21"/>
        </w:rPr>
        <w:t>）位相同，第</w:t>
      </w:r>
      <w:r w:rsidRPr="00EE0C9A">
        <w:rPr>
          <w:i/>
          <w:sz w:val="21"/>
          <w:szCs w:val="21"/>
        </w:rPr>
        <w:t>k</w:t>
      </w:r>
      <w:r w:rsidRPr="00EE0C9A">
        <w:rPr>
          <w:sz w:val="21"/>
          <w:szCs w:val="21"/>
        </w:rPr>
        <w:t>+1</w:t>
      </w:r>
      <w:r w:rsidRPr="00EE0C9A">
        <w:rPr>
          <w:rFonts w:hAnsi="宋体"/>
          <w:sz w:val="21"/>
          <w:szCs w:val="21"/>
        </w:rPr>
        <w:t>位不同。</w:t>
      </w:r>
    </w:p>
    <w:p w:rsidR="00CC3178" w:rsidRPr="00EE0C9A" w:rsidRDefault="00CC3178" w:rsidP="00CC3178">
      <w:pPr>
        <w:pStyle w:val="af5"/>
        <w:spacing w:line="240" w:lineRule="auto"/>
        <w:ind w:firstLine="420"/>
        <w:rPr>
          <w:rStyle w:val="a9"/>
          <w:b w:val="0"/>
          <w:sz w:val="21"/>
          <w:szCs w:val="21"/>
        </w:rPr>
      </w:pPr>
      <w:r w:rsidRPr="00EE0C9A">
        <w:rPr>
          <w:rFonts w:hAnsi="宋体"/>
          <w:sz w:val="21"/>
          <w:szCs w:val="21"/>
        </w:rPr>
        <w:t>当</w:t>
      </w:r>
      <w:proofErr w:type="spellStart"/>
      <w:r w:rsidRPr="00EE0C9A">
        <w:rPr>
          <w:i/>
          <w:sz w:val="21"/>
          <w:szCs w:val="21"/>
        </w:rPr>
        <w:t>i</w:t>
      </w:r>
      <w:proofErr w:type="spellEnd"/>
      <w:r w:rsidR="00FC6133" w:rsidRPr="00FC6133">
        <w:rPr>
          <w:rFonts w:ascii="宋体" w:hAnsi="宋体" w:hint="eastAsia"/>
          <w:sz w:val="21"/>
          <w:szCs w:val="21"/>
        </w:rPr>
        <w:t>≤</w:t>
      </w:r>
      <w:r w:rsidRPr="00EE0C9A">
        <w:rPr>
          <w:i/>
          <w:sz w:val="21"/>
          <w:szCs w:val="21"/>
        </w:rPr>
        <w:t>k</w:t>
      </w:r>
      <w:r w:rsidRPr="00EE0C9A">
        <w:rPr>
          <w:rFonts w:hAnsi="宋体"/>
          <w:sz w:val="21"/>
          <w:szCs w:val="21"/>
        </w:rPr>
        <w:t>时，</w:t>
      </w:r>
      <w:r w:rsidRPr="00EE0C9A">
        <w:rPr>
          <w:rStyle w:val="a9"/>
          <w:b w:val="0"/>
          <w:i/>
          <w:sz w:val="21"/>
          <w:szCs w:val="21"/>
        </w:rPr>
        <w:t>a</w:t>
      </w:r>
      <w:r w:rsidRPr="00EE0C9A">
        <w:rPr>
          <w:rStyle w:val="a9"/>
          <w:rFonts w:hAnsi="宋体"/>
          <w:b w:val="0"/>
          <w:sz w:val="21"/>
          <w:szCs w:val="21"/>
        </w:rPr>
        <w:t>和</w:t>
      </w:r>
      <w:r w:rsidRPr="00EE0C9A">
        <w:rPr>
          <w:rStyle w:val="a9"/>
          <w:b w:val="0"/>
          <w:i/>
          <w:sz w:val="21"/>
          <w:szCs w:val="21"/>
        </w:rPr>
        <w:t>b</w:t>
      </w:r>
      <w:r w:rsidRPr="00EE0C9A">
        <w:rPr>
          <w:rStyle w:val="a9"/>
          <w:rFonts w:hAnsi="宋体"/>
          <w:b w:val="0"/>
          <w:sz w:val="21"/>
          <w:szCs w:val="21"/>
        </w:rPr>
        <w:t>的前</w:t>
      </w:r>
      <w:r w:rsidRPr="00EE0C9A">
        <w:rPr>
          <w:rStyle w:val="a9"/>
          <w:b w:val="0"/>
          <w:i/>
          <w:sz w:val="21"/>
          <w:szCs w:val="21"/>
        </w:rPr>
        <w:t>k</w:t>
      </w:r>
      <w:r w:rsidRPr="00EE0C9A">
        <w:rPr>
          <w:rStyle w:val="a9"/>
          <w:rFonts w:hAnsi="宋体"/>
          <w:b w:val="0"/>
          <w:sz w:val="21"/>
          <w:szCs w:val="21"/>
        </w:rPr>
        <w:t>位相同，所以</w:t>
      </w:r>
      <w:r w:rsidRPr="00EE0C9A">
        <w:rPr>
          <w:rStyle w:val="a9"/>
          <w:b w:val="0"/>
          <w:i/>
          <w:sz w:val="21"/>
          <w:szCs w:val="21"/>
        </w:rPr>
        <w:t>a</w:t>
      </w:r>
      <w:r w:rsidRPr="00615A5F">
        <w:rPr>
          <w:rStyle w:val="a9"/>
          <w:b w:val="0"/>
          <w:sz w:val="21"/>
          <w:szCs w:val="21"/>
          <w:vertAlign w:val="subscript"/>
        </w:rPr>
        <w:t>1</w:t>
      </w:r>
      <w:r w:rsidRPr="00EE0C9A">
        <w:rPr>
          <w:rStyle w:val="a9"/>
          <w:b w:val="0"/>
          <w:i/>
          <w:sz w:val="21"/>
          <w:szCs w:val="21"/>
        </w:rPr>
        <w:t>a</w:t>
      </w:r>
      <w:r w:rsidRPr="00615A5F">
        <w:rPr>
          <w:rStyle w:val="a9"/>
          <w:b w:val="0"/>
          <w:sz w:val="21"/>
          <w:szCs w:val="21"/>
          <w:vertAlign w:val="subscript"/>
        </w:rPr>
        <w:t>2</w:t>
      </w:r>
      <w:r w:rsidRPr="00EE0C9A">
        <w:rPr>
          <w:rStyle w:val="a9"/>
          <w:b w:val="0"/>
          <w:i/>
          <w:sz w:val="21"/>
          <w:szCs w:val="21"/>
        </w:rPr>
        <w:t>...a</w:t>
      </w:r>
      <w:r w:rsidRPr="00EE0C9A">
        <w:rPr>
          <w:rStyle w:val="a9"/>
          <w:b w:val="0"/>
          <w:i/>
          <w:sz w:val="21"/>
          <w:szCs w:val="21"/>
          <w:vertAlign w:val="subscript"/>
        </w:rPr>
        <w:t>i-</w:t>
      </w:r>
      <w:r w:rsidRPr="00615A5F">
        <w:rPr>
          <w:rStyle w:val="a9"/>
          <w:b w:val="0"/>
          <w:sz w:val="21"/>
          <w:szCs w:val="21"/>
          <w:vertAlign w:val="subscript"/>
        </w:rPr>
        <w:t>1</w:t>
      </w:r>
      <w:r w:rsidRPr="00EE0C9A">
        <w:rPr>
          <w:rStyle w:val="a9"/>
          <w:rFonts w:hAnsi="宋体"/>
          <w:b w:val="0"/>
          <w:sz w:val="21"/>
          <w:szCs w:val="21"/>
        </w:rPr>
        <w:t>和</w:t>
      </w:r>
      <w:r w:rsidRPr="00EE0C9A">
        <w:rPr>
          <w:rStyle w:val="a9"/>
          <w:b w:val="0"/>
          <w:i/>
          <w:sz w:val="21"/>
          <w:szCs w:val="21"/>
        </w:rPr>
        <w:t>b</w:t>
      </w:r>
      <w:r w:rsidRPr="00615A5F">
        <w:rPr>
          <w:rStyle w:val="a9"/>
          <w:b w:val="0"/>
          <w:sz w:val="21"/>
          <w:szCs w:val="21"/>
          <w:vertAlign w:val="subscript"/>
        </w:rPr>
        <w:t>1</w:t>
      </w:r>
      <w:r w:rsidRPr="00EE0C9A">
        <w:rPr>
          <w:i/>
          <w:sz w:val="21"/>
          <w:szCs w:val="21"/>
        </w:rPr>
        <w:t>b</w:t>
      </w:r>
      <w:r w:rsidRPr="00615A5F">
        <w:rPr>
          <w:rStyle w:val="a9"/>
          <w:b w:val="0"/>
          <w:sz w:val="21"/>
          <w:szCs w:val="21"/>
          <w:vertAlign w:val="subscript"/>
        </w:rPr>
        <w:t>2</w:t>
      </w:r>
      <w:r w:rsidRPr="00EE0C9A">
        <w:rPr>
          <w:rStyle w:val="a9"/>
          <w:b w:val="0"/>
          <w:i/>
          <w:sz w:val="21"/>
          <w:szCs w:val="21"/>
        </w:rPr>
        <w:t>...b</w:t>
      </w:r>
      <w:r w:rsidRPr="00EE0C9A">
        <w:rPr>
          <w:rStyle w:val="a9"/>
          <w:b w:val="0"/>
          <w:i/>
          <w:sz w:val="21"/>
          <w:szCs w:val="21"/>
          <w:vertAlign w:val="subscript"/>
        </w:rPr>
        <w:t>i-</w:t>
      </w:r>
      <w:r w:rsidRPr="00615A5F">
        <w:rPr>
          <w:rStyle w:val="a9"/>
          <w:b w:val="0"/>
          <w:sz w:val="21"/>
          <w:szCs w:val="21"/>
          <w:vertAlign w:val="subscript"/>
        </w:rPr>
        <w:t>1</w:t>
      </w:r>
      <w:r w:rsidRPr="00EE0C9A">
        <w:rPr>
          <w:rFonts w:hAnsi="宋体"/>
          <w:sz w:val="21"/>
          <w:szCs w:val="21"/>
        </w:rPr>
        <w:t>相同。因为函数的输入相同，</w:t>
      </w:r>
      <w:r w:rsidRPr="00EE0C9A">
        <w:rPr>
          <w:rStyle w:val="a9"/>
          <w:b w:val="0"/>
          <w:i/>
          <w:sz w:val="21"/>
          <w:szCs w:val="21"/>
        </w:rPr>
        <w:t>f</w:t>
      </w:r>
      <w:r w:rsidRPr="00615A5F">
        <w:rPr>
          <w:rStyle w:val="a9"/>
          <w:b w:val="0"/>
          <w:sz w:val="21"/>
          <w:szCs w:val="21"/>
        </w:rPr>
        <w:t>(</w:t>
      </w:r>
      <w:r w:rsidRPr="00EE0C9A">
        <w:rPr>
          <w:rStyle w:val="a9"/>
          <w:b w:val="0"/>
          <w:i/>
          <w:sz w:val="21"/>
          <w:szCs w:val="21"/>
        </w:rPr>
        <w:t>a</w:t>
      </w:r>
      <w:r w:rsidRPr="00615A5F">
        <w:rPr>
          <w:rStyle w:val="a9"/>
          <w:b w:val="0"/>
          <w:sz w:val="21"/>
          <w:szCs w:val="21"/>
          <w:vertAlign w:val="subscript"/>
        </w:rPr>
        <w:t>1</w:t>
      </w:r>
      <w:r w:rsidRPr="00EE0C9A">
        <w:rPr>
          <w:rStyle w:val="a9"/>
          <w:b w:val="0"/>
          <w:i/>
          <w:sz w:val="21"/>
          <w:szCs w:val="21"/>
        </w:rPr>
        <w:t>a</w:t>
      </w:r>
      <w:r w:rsidRPr="00615A5F">
        <w:rPr>
          <w:rStyle w:val="a9"/>
          <w:b w:val="0"/>
          <w:sz w:val="21"/>
          <w:szCs w:val="21"/>
          <w:vertAlign w:val="subscript"/>
        </w:rPr>
        <w:t>2</w:t>
      </w:r>
      <w:r w:rsidRPr="00EE0C9A">
        <w:rPr>
          <w:rStyle w:val="a9"/>
          <w:b w:val="0"/>
          <w:i/>
          <w:sz w:val="21"/>
          <w:szCs w:val="21"/>
        </w:rPr>
        <w:t>...a</w:t>
      </w:r>
      <w:r w:rsidRPr="00EE0C9A">
        <w:rPr>
          <w:rStyle w:val="a9"/>
          <w:b w:val="0"/>
          <w:i/>
          <w:sz w:val="21"/>
          <w:szCs w:val="21"/>
          <w:vertAlign w:val="subscript"/>
        </w:rPr>
        <w:t>i-</w:t>
      </w:r>
      <w:r w:rsidRPr="00615A5F">
        <w:rPr>
          <w:rStyle w:val="a9"/>
          <w:b w:val="0"/>
          <w:sz w:val="21"/>
          <w:szCs w:val="21"/>
          <w:vertAlign w:val="subscript"/>
        </w:rPr>
        <w:t>1</w:t>
      </w:r>
      <w:r w:rsidRPr="00615A5F">
        <w:rPr>
          <w:rStyle w:val="a9"/>
          <w:b w:val="0"/>
          <w:sz w:val="21"/>
          <w:szCs w:val="21"/>
        </w:rPr>
        <w:t>)</w:t>
      </w:r>
      <w:r w:rsidRPr="00EE0C9A">
        <w:rPr>
          <w:rStyle w:val="a9"/>
          <w:rFonts w:hAnsi="宋体"/>
          <w:b w:val="0"/>
          <w:sz w:val="21"/>
          <w:szCs w:val="21"/>
        </w:rPr>
        <w:t>和</w:t>
      </w:r>
      <w:r w:rsidRPr="00EE0C9A">
        <w:rPr>
          <w:b/>
          <w:i/>
          <w:sz w:val="21"/>
          <w:szCs w:val="21"/>
        </w:rPr>
        <w:t xml:space="preserve"> </w:t>
      </w:r>
      <w:r w:rsidRPr="00EE0C9A">
        <w:rPr>
          <w:rStyle w:val="a9"/>
          <w:b w:val="0"/>
          <w:i/>
          <w:sz w:val="21"/>
          <w:szCs w:val="21"/>
        </w:rPr>
        <w:t>f</w:t>
      </w:r>
      <w:r w:rsidRPr="00615A5F">
        <w:rPr>
          <w:rStyle w:val="a9"/>
          <w:b w:val="0"/>
          <w:sz w:val="21"/>
          <w:szCs w:val="21"/>
        </w:rPr>
        <w:t>(</w:t>
      </w:r>
      <w:r w:rsidRPr="00EE0C9A">
        <w:rPr>
          <w:rStyle w:val="a9"/>
          <w:b w:val="0"/>
          <w:i/>
          <w:sz w:val="21"/>
          <w:szCs w:val="21"/>
        </w:rPr>
        <w:t>b</w:t>
      </w:r>
      <w:r w:rsidRPr="00615A5F">
        <w:rPr>
          <w:rStyle w:val="a9"/>
          <w:b w:val="0"/>
          <w:sz w:val="21"/>
          <w:szCs w:val="21"/>
          <w:vertAlign w:val="subscript"/>
        </w:rPr>
        <w:t>1</w:t>
      </w:r>
      <w:r w:rsidRPr="00EE0C9A">
        <w:rPr>
          <w:i/>
          <w:sz w:val="21"/>
          <w:szCs w:val="21"/>
        </w:rPr>
        <w:t>b</w:t>
      </w:r>
      <w:r w:rsidRPr="00615A5F">
        <w:rPr>
          <w:rStyle w:val="a9"/>
          <w:b w:val="0"/>
          <w:sz w:val="21"/>
          <w:szCs w:val="21"/>
          <w:vertAlign w:val="subscript"/>
        </w:rPr>
        <w:t>2</w:t>
      </w:r>
      <w:r w:rsidRPr="00EE0C9A">
        <w:rPr>
          <w:rStyle w:val="a9"/>
          <w:b w:val="0"/>
          <w:i/>
          <w:sz w:val="21"/>
          <w:szCs w:val="21"/>
        </w:rPr>
        <w:t>...b</w:t>
      </w:r>
      <w:r w:rsidRPr="00EE0C9A">
        <w:rPr>
          <w:rStyle w:val="a9"/>
          <w:b w:val="0"/>
          <w:i/>
          <w:sz w:val="21"/>
          <w:szCs w:val="21"/>
          <w:vertAlign w:val="subscript"/>
        </w:rPr>
        <w:t>i</w:t>
      </w:r>
      <w:r w:rsidRPr="00615A5F">
        <w:rPr>
          <w:rStyle w:val="a9"/>
          <w:b w:val="0"/>
          <w:sz w:val="21"/>
          <w:szCs w:val="21"/>
          <w:vertAlign w:val="subscript"/>
        </w:rPr>
        <w:t>-1</w:t>
      </w:r>
      <w:r w:rsidRPr="00615A5F">
        <w:rPr>
          <w:rStyle w:val="a9"/>
          <w:b w:val="0"/>
          <w:sz w:val="21"/>
          <w:szCs w:val="21"/>
        </w:rPr>
        <w:t>)</w:t>
      </w:r>
      <w:r w:rsidRPr="00EE0C9A">
        <w:rPr>
          <w:rStyle w:val="a9"/>
          <w:rFonts w:hAnsi="宋体"/>
          <w:b w:val="0"/>
          <w:sz w:val="21"/>
          <w:szCs w:val="21"/>
        </w:rPr>
        <w:t>的输出值也相等，而且，</w:t>
      </w:r>
      <w:proofErr w:type="spellStart"/>
      <w:r w:rsidRPr="00EE0C9A">
        <w:rPr>
          <w:rStyle w:val="a9"/>
          <w:b w:val="0"/>
          <w:i/>
          <w:sz w:val="21"/>
          <w:szCs w:val="21"/>
        </w:rPr>
        <w:t>a</w:t>
      </w:r>
      <w:r w:rsidRPr="00EE0C9A">
        <w:rPr>
          <w:rStyle w:val="a9"/>
          <w:b w:val="0"/>
          <w:i/>
          <w:sz w:val="21"/>
          <w:szCs w:val="21"/>
          <w:vertAlign w:val="subscript"/>
        </w:rPr>
        <w:t>i</w:t>
      </w:r>
      <w:proofErr w:type="spellEnd"/>
      <w:r w:rsidRPr="00EE0C9A">
        <w:rPr>
          <w:rStyle w:val="a9"/>
          <w:rFonts w:hAnsi="宋体"/>
          <w:b w:val="0"/>
          <w:sz w:val="21"/>
          <w:szCs w:val="21"/>
        </w:rPr>
        <w:t>与</w:t>
      </w:r>
      <w:r w:rsidRPr="00EE0C9A">
        <w:rPr>
          <w:rStyle w:val="a9"/>
          <w:b w:val="0"/>
          <w:i/>
          <w:sz w:val="21"/>
          <w:szCs w:val="21"/>
        </w:rPr>
        <w:t>b</w:t>
      </w:r>
      <w:r w:rsidRPr="00EE0C9A">
        <w:rPr>
          <w:rStyle w:val="a9"/>
          <w:b w:val="0"/>
          <w:i/>
          <w:sz w:val="21"/>
          <w:szCs w:val="21"/>
          <w:vertAlign w:val="subscript"/>
        </w:rPr>
        <w:t>i</w:t>
      </w:r>
      <w:r w:rsidRPr="00EE0C9A">
        <w:rPr>
          <w:rStyle w:val="a9"/>
          <w:rFonts w:hAnsi="宋体"/>
          <w:b w:val="0"/>
          <w:sz w:val="21"/>
          <w:szCs w:val="21"/>
        </w:rPr>
        <w:t>也是相等的，所以，</w:t>
      </w:r>
      <w:r w:rsidR="00846532" w:rsidRPr="00EE0C9A">
        <w:rPr>
          <w:rStyle w:val="a9"/>
          <w:b w:val="0"/>
          <w:i/>
          <w:sz w:val="21"/>
          <w:szCs w:val="21"/>
        </w:rPr>
        <w:t xml:space="preserve"> </w:t>
      </w:r>
      <w:proofErr w:type="spellStart"/>
      <w:r w:rsidRPr="00EE0C9A">
        <w:rPr>
          <w:rStyle w:val="a9"/>
          <w:b w:val="0"/>
          <w:i/>
          <w:sz w:val="21"/>
          <w:szCs w:val="21"/>
        </w:rPr>
        <w:t>a</w:t>
      </w:r>
      <w:r w:rsidRPr="00EE0C9A">
        <w:rPr>
          <w:rStyle w:val="a9"/>
          <w:b w:val="0"/>
          <w:i/>
          <w:sz w:val="21"/>
          <w:szCs w:val="21"/>
          <w:vertAlign w:val="subscript"/>
        </w:rPr>
        <w:t>i</w:t>
      </w:r>
      <w:r w:rsidRPr="00615A5F">
        <w:rPr>
          <w:rStyle w:val="a9"/>
          <w:rFonts w:hAnsi="宋体"/>
          <w:b w:val="0"/>
          <w:sz w:val="21"/>
          <w:szCs w:val="21"/>
        </w:rPr>
        <w:t>⊕</w:t>
      </w:r>
      <w:r w:rsidRPr="00EE0C9A">
        <w:rPr>
          <w:rStyle w:val="a9"/>
          <w:b w:val="0"/>
          <w:i/>
          <w:sz w:val="21"/>
          <w:szCs w:val="21"/>
        </w:rPr>
        <w:t>f</w:t>
      </w:r>
      <w:proofErr w:type="spellEnd"/>
      <w:r w:rsidRPr="00615A5F">
        <w:rPr>
          <w:rStyle w:val="a9"/>
          <w:b w:val="0"/>
          <w:sz w:val="21"/>
          <w:szCs w:val="21"/>
        </w:rPr>
        <w:t>(</w:t>
      </w:r>
      <w:r w:rsidRPr="00EE0C9A">
        <w:rPr>
          <w:rStyle w:val="a9"/>
          <w:b w:val="0"/>
          <w:i/>
          <w:sz w:val="21"/>
          <w:szCs w:val="21"/>
        </w:rPr>
        <w:t>a</w:t>
      </w:r>
      <w:r w:rsidRPr="00615A5F">
        <w:rPr>
          <w:rStyle w:val="a9"/>
          <w:b w:val="0"/>
          <w:sz w:val="21"/>
          <w:szCs w:val="21"/>
          <w:vertAlign w:val="subscript"/>
        </w:rPr>
        <w:t>1</w:t>
      </w:r>
      <w:r w:rsidRPr="00EE0C9A">
        <w:rPr>
          <w:rStyle w:val="a9"/>
          <w:b w:val="0"/>
          <w:i/>
          <w:sz w:val="21"/>
          <w:szCs w:val="21"/>
        </w:rPr>
        <w:t>a</w:t>
      </w:r>
      <w:r w:rsidRPr="00615A5F">
        <w:rPr>
          <w:rStyle w:val="a9"/>
          <w:b w:val="0"/>
          <w:sz w:val="21"/>
          <w:szCs w:val="21"/>
          <w:vertAlign w:val="subscript"/>
        </w:rPr>
        <w:t>2</w:t>
      </w:r>
      <w:r w:rsidRPr="00EE0C9A">
        <w:rPr>
          <w:rStyle w:val="a9"/>
          <w:b w:val="0"/>
          <w:i/>
          <w:sz w:val="21"/>
          <w:szCs w:val="21"/>
        </w:rPr>
        <w:t>...a</w:t>
      </w:r>
      <w:r w:rsidRPr="00EE0C9A">
        <w:rPr>
          <w:rStyle w:val="a9"/>
          <w:b w:val="0"/>
          <w:i/>
          <w:sz w:val="21"/>
          <w:szCs w:val="21"/>
          <w:vertAlign w:val="subscript"/>
        </w:rPr>
        <w:t>i-</w:t>
      </w:r>
      <w:r w:rsidRPr="00615A5F">
        <w:rPr>
          <w:rStyle w:val="a9"/>
          <w:b w:val="0"/>
          <w:sz w:val="21"/>
          <w:szCs w:val="21"/>
          <w:vertAlign w:val="subscript"/>
        </w:rPr>
        <w:t>1</w:t>
      </w:r>
      <w:r w:rsidRPr="00615A5F">
        <w:rPr>
          <w:rStyle w:val="a9"/>
          <w:b w:val="0"/>
          <w:sz w:val="21"/>
          <w:szCs w:val="21"/>
        </w:rPr>
        <w:t>)</w:t>
      </w:r>
      <w:r w:rsidRPr="00EE0C9A">
        <w:rPr>
          <w:rStyle w:val="a9"/>
          <w:rFonts w:hAnsi="宋体"/>
          <w:b w:val="0"/>
          <w:sz w:val="21"/>
          <w:szCs w:val="21"/>
        </w:rPr>
        <w:t>与</w:t>
      </w:r>
      <w:proofErr w:type="spellStart"/>
      <w:r w:rsidRPr="00EE0C9A">
        <w:rPr>
          <w:rStyle w:val="a9"/>
          <w:b w:val="0"/>
          <w:i/>
          <w:sz w:val="21"/>
          <w:szCs w:val="21"/>
        </w:rPr>
        <w:t>b</w:t>
      </w:r>
      <w:r w:rsidRPr="00EE0C9A">
        <w:rPr>
          <w:rStyle w:val="a9"/>
          <w:b w:val="0"/>
          <w:i/>
          <w:sz w:val="21"/>
          <w:szCs w:val="21"/>
          <w:vertAlign w:val="subscript"/>
        </w:rPr>
        <w:t>i</w:t>
      </w:r>
      <w:r w:rsidRPr="00615A5F">
        <w:rPr>
          <w:rStyle w:val="a9"/>
          <w:rFonts w:hAnsi="宋体"/>
          <w:b w:val="0"/>
          <w:sz w:val="21"/>
          <w:szCs w:val="21"/>
        </w:rPr>
        <w:t>⊕</w:t>
      </w:r>
      <w:r w:rsidRPr="00EE0C9A">
        <w:rPr>
          <w:rStyle w:val="a9"/>
          <w:b w:val="0"/>
          <w:i/>
          <w:sz w:val="21"/>
          <w:szCs w:val="21"/>
        </w:rPr>
        <w:t>f</w:t>
      </w:r>
      <w:proofErr w:type="spellEnd"/>
      <w:r w:rsidRPr="00615A5F">
        <w:rPr>
          <w:rStyle w:val="a9"/>
          <w:b w:val="0"/>
          <w:sz w:val="21"/>
          <w:szCs w:val="21"/>
        </w:rPr>
        <w:t>(</w:t>
      </w:r>
      <w:r w:rsidRPr="00EE0C9A">
        <w:rPr>
          <w:i/>
          <w:sz w:val="21"/>
          <w:szCs w:val="21"/>
        </w:rPr>
        <w:t>b</w:t>
      </w:r>
      <w:r w:rsidRPr="00615A5F">
        <w:rPr>
          <w:sz w:val="21"/>
          <w:szCs w:val="21"/>
          <w:vertAlign w:val="subscript"/>
        </w:rPr>
        <w:t>1</w:t>
      </w:r>
      <w:r w:rsidRPr="00EE0C9A">
        <w:rPr>
          <w:i/>
          <w:sz w:val="21"/>
          <w:szCs w:val="21"/>
        </w:rPr>
        <w:t>b</w:t>
      </w:r>
      <w:r w:rsidRPr="00615A5F">
        <w:rPr>
          <w:sz w:val="21"/>
          <w:szCs w:val="21"/>
          <w:vertAlign w:val="subscript"/>
        </w:rPr>
        <w:t>2</w:t>
      </w:r>
      <w:r w:rsidRPr="00EE0C9A">
        <w:rPr>
          <w:i/>
          <w:sz w:val="21"/>
          <w:szCs w:val="21"/>
        </w:rPr>
        <w:t>...b</w:t>
      </w:r>
      <w:r w:rsidRPr="00EE0C9A">
        <w:rPr>
          <w:rStyle w:val="a9"/>
          <w:b w:val="0"/>
          <w:i/>
          <w:sz w:val="21"/>
          <w:szCs w:val="21"/>
          <w:vertAlign w:val="subscript"/>
        </w:rPr>
        <w:t>i-</w:t>
      </w:r>
      <w:r w:rsidRPr="00615A5F">
        <w:rPr>
          <w:rStyle w:val="a9"/>
          <w:b w:val="0"/>
          <w:sz w:val="21"/>
          <w:szCs w:val="21"/>
          <w:vertAlign w:val="subscript"/>
        </w:rPr>
        <w:t>1</w:t>
      </w:r>
      <w:r w:rsidRPr="00615A5F">
        <w:rPr>
          <w:rStyle w:val="a9"/>
          <w:b w:val="0"/>
          <w:sz w:val="21"/>
          <w:szCs w:val="21"/>
        </w:rPr>
        <w:t>)</w:t>
      </w:r>
      <w:r w:rsidRPr="00EE0C9A">
        <w:rPr>
          <w:rStyle w:val="a9"/>
          <w:rFonts w:hAnsi="宋体"/>
          <w:b w:val="0"/>
          <w:sz w:val="21"/>
          <w:szCs w:val="21"/>
        </w:rPr>
        <w:t>的计算结果相同，即</w:t>
      </w:r>
      <w:proofErr w:type="spellStart"/>
      <w:r w:rsidRPr="00EE0C9A">
        <w:rPr>
          <w:rStyle w:val="a9"/>
          <w:b w:val="0"/>
          <w:i/>
          <w:sz w:val="21"/>
          <w:szCs w:val="21"/>
        </w:rPr>
        <w:t>a</w:t>
      </w:r>
      <w:r w:rsidRPr="00EE0C9A">
        <w:rPr>
          <w:rStyle w:val="a9"/>
          <w:b w:val="0"/>
          <w:i/>
          <w:sz w:val="21"/>
          <w:szCs w:val="21"/>
          <w:vertAlign w:val="subscript"/>
        </w:rPr>
        <w:t>i</w:t>
      </w:r>
      <w:proofErr w:type="spellEnd"/>
      <w:r w:rsidR="00851609">
        <w:rPr>
          <w:rStyle w:val="a9"/>
          <w:b w:val="0"/>
          <w:sz w:val="21"/>
          <w:szCs w:val="21"/>
        </w:rPr>
        <w:t>´</w:t>
      </w:r>
      <w:r w:rsidRPr="00EE0C9A">
        <w:rPr>
          <w:rStyle w:val="a9"/>
          <w:rFonts w:hAnsi="宋体"/>
          <w:b w:val="0"/>
          <w:sz w:val="21"/>
          <w:szCs w:val="21"/>
        </w:rPr>
        <w:t>等于</w:t>
      </w:r>
      <w:r w:rsidRPr="00EE0C9A">
        <w:rPr>
          <w:rStyle w:val="a9"/>
          <w:b w:val="0"/>
          <w:i/>
          <w:sz w:val="21"/>
          <w:szCs w:val="21"/>
        </w:rPr>
        <w:t>b</w:t>
      </w:r>
      <w:r w:rsidRPr="00EE0C9A">
        <w:rPr>
          <w:rStyle w:val="a9"/>
          <w:b w:val="0"/>
          <w:i/>
          <w:sz w:val="21"/>
          <w:szCs w:val="21"/>
          <w:vertAlign w:val="subscript"/>
        </w:rPr>
        <w:t>i</w:t>
      </w:r>
      <w:r w:rsidR="00851609">
        <w:rPr>
          <w:rStyle w:val="a9"/>
          <w:b w:val="0"/>
          <w:sz w:val="21"/>
          <w:szCs w:val="21"/>
        </w:rPr>
        <w:t>´</w:t>
      </w:r>
      <w:r w:rsidRPr="00EE0C9A">
        <w:rPr>
          <w:rStyle w:val="a9"/>
          <w:rFonts w:hAnsi="宋体"/>
          <w:b w:val="0"/>
          <w:sz w:val="21"/>
          <w:szCs w:val="21"/>
        </w:rPr>
        <w:t>；</w:t>
      </w:r>
    </w:p>
    <w:p w:rsidR="00CC3178" w:rsidRPr="00EE0C9A" w:rsidRDefault="00CC3178" w:rsidP="00CC3178">
      <w:pPr>
        <w:pStyle w:val="af5"/>
        <w:spacing w:line="240" w:lineRule="auto"/>
        <w:ind w:firstLine="420"/>
        <w:rPr>
          <w:rStyle w:val="a9"/>
          <w:b w:val="0"/>
          <w:sz w:val="21"/>
          <w:szCs w:val="21"/>
        </w:rPr>
      </w:pPr>
      <w:r w:rsidRPr="00EE0C9A">
        <w:rPr>
          <w:rStyle w:val="a9"/>
          <w:rFonts w:hAnsi="宋体"/>
          <w:b w:val="0"/>
          <w:sz w:val="21"/>
          <w:szCs w:val="21"/>
        </w:rPr>
        <w:t>当</w:t>
      </w:r>
      <w:proofErr w:type="spellStart"/>
      <w:r w:rsidRPr="00EE0C9A">
        <w:rPr>
          <w:rStyle w:val="a9"/>
          <w:b w:val="0"/>
          <w:i/>
          <w:sz w:val="21"/>
          <w:szCs w:val="21"/>
        </w:rPr>
        <w:t>i</w:t>
      </w:r>
      <w:proofErr w:type="spellEnd"/>
      <w:r w:rsidRPr="00EE0C9A">
        <w:rPr>
          <w:rStyle w:val="a9"/>
          <w:b w:val="0"/>
          <w:sz w:val="21"/>
          <w:szCs w:val="21"/>
        </w:rPr>
        <w:t xml:space="preserve"> = </w:t>
      </w:r>
      <w:r w:rsidRPr="00EE0C9A">
        <w:rPr>
          <w:rStyle w:val="a9"/>
          <w:b w:val="0"/>
          <w:i/>
          <w:sz w:val="21"/>
          <w:szCs w:val="21"/>
        </w:rPr>
        <w:t>k</w:t>
      </w:r>
      <w:r w:rsidRPr="00EE0C9A">
        <w:rPr>
          <w:rStyle w:val="a9"/>
          <w:b w:val="0"/>
          <w:sz w:val="21"/>
          <w:szCs w:val="21"/>
        </w:rPr>
        <w:t xml:space="preserve"> + 1</w:t>
      </w:r>
      <w:r w:rsidRPr="00EE0C9A">
        <w:rPr>
          <w:rStyle w:val="a9"/>
          <w:rFonts w:hAnsi="宋体"/>
          <w:b w:val="0"/>
          <w:sz w:val="21"/>
          <w:szCs w:val="21"/>
        </w:rPr>
        <w:t>时，因为</w:t>
      </w:r>
      <w:r w:rsidR="00615A5F" w:rsidRPr="00EE0C9A">
        <w:rPr>
          <w:rStyle w:val="a9"/>
          <w:b w:val="0"/>
          <w:i/>
          <w:sz w:val="21"/>
          <w:szCs w:val="21"/>
        </w:rPr>
        <w:t>a</w:t>
      </w:r>
      <w:r w:rsidR="00615A5F" w:rsidRPr="00615A5F">
        <w:rPr>
          <w:rStyle w:val="a9"/>
          <w:b w:val="0"/>
          <w:sz w:val="21"/>
          <w:szCs w:val="21"/>
          <w:vertAlign w:val="subscript"/>
        </w:rPr>
        <w:t>1</w:t>
      </w:r>
      <w:r w:rsidR="00615A5F" w:rsidRPr="00EE0C9A">
        <w:rPr>
          <w:rStyle w:val="a9"/>
          <w:b w:val="0"/>
          <w:i/>
          <w:sz w:val="21"/>
          <w:szCs w:val="21"/>
        </w:rPr>
        <w:t>a</w:t>
      </w:r>
      <w:r w:rsidR="00615A5F" w:rsidRPr="00615A5F">
        <w:rPr>
          <w:rStyle w:val="a9"/>
          <w:b w:val="0"/>
          <w:sz w:val="21"/>
          <w:szCs w:val="21"/>
          <w:vertAlign w:val="subscript"/>
        </w:rPr>
        <w:t>2</w:t>
      </w:r>
      <w:r w:rsidR="00615A5F" w:rsidRPr="00EE0C9A">
        <w:rPr>
          <w:rStyle w:val="a9"/>
          <w:b w:val="0"/>
          <w:i/>
          <w:sz w:val="21"/>
          <w:szCs w:val="21"/>
        </w:rPr>
        <w:t>...a</w:t>
      </w:r>
      <w:r w:rsidR="00615A5F" w:rsidRPr="00EE0C9A">
        <w:rPr>
          <w:rStyle w:val="a9"/>
          <w:b w:val="0"/>
          <w:i/>
          <w:sz w:val="21"/>
          <w:szCs w:val="21"/>
          <w:vertAlign w:val="subscript"/>
        </w:rPr>
        <w:t>i-</w:t>
      </w:r>
      <w:r w:rsidR="00615A5F" w:rsidRPr="00615A5F">
        <w:rPr>
          <w:rStyle w:val="a9"/>
          <w:b w:val="0"/>
          <w:sz w:val="21"/>
          <w:szCs w:val="21"/>
          <w:vertAlign w:val="subscript"/>
        </w:rPr>
        <w:t>1</w:t>
      </w:r>
      <w:r w:rsidR="00615A5F" w:rsidRPr="00EE0C9A">
        <w:rPr>
          <w:rStyle w:val="a9"/>
          <w:rFonts w:hAnsi="宋体"/>
          <w:b w:val="0"/>
          <w:sz w:val="21"/>
          <w:szCs w:val="21"/>
        </w:rPr>
        <w:t>和</w:t>
      </w:r>
      <w:r w:rsidR="00615A5F" w:rsidRPr="00EE0C9A">
        <w:rPr>
          <w:rStyle w:val="a9"/>
          <w:b w:val="0"/>
          <w:i/>
          <w:sz w:val="21"/>
          <w:szCs w:val="21"/>
        </w:rPr>
        <w:t>b</w:t>
      </w:r>
      <w:r w:rsidR="00615A5F" w:rsidRPr="00615A5F">
        <w:rPr>
          <w:rStyle w:val="a9"/>
          <w:b w:val="0"/>
          <w:sz w:val="21"/>
          <w:szCs w:val="21"/>
          <w:vertAlign w:val="subscript"/>
        </w:rPr>
        <w:t>1</w:t>
      </w:r>
      <w:r w:rsidR="00615A5F" w:rsidRPr="00EE0C9A">
        <w:rPr>
          <w:i/>
          <w:sz w:val="21"/>
          <w:szCs w:val="21"/>
        </w:rPr>
        <w:t>b</w:t>
      </w:r>
      <w:r w:rsidR="00615A5F" w:rsidRPr="00615A5F">
        <w:rPr>
          <w:rStyle w:val="a9"/>
          <w:b w:val="0"/>
          <w:sz w:val="21"/>
          <w:szCs w:val="21"/>
          <w:vertAlign w:val="subscript"/>
        </w:rPr>
        <w:t>2</w:t>
      </w:r>
      <w:r w:rsidR="00615A5F" w:rsidRPr="00EE0C9A">
        <w:rPr>
          <w:rStyle w:val="a9"/>
          <w:b w:val="0"/>
          <w:i/>
          <w:sz w:val="21"/>
          <w:szCs w:val="21"/>
        </w:rPr>
        <w:t>...b</w:t>
      </w:r>
      <w:r w:rsidR="00615A5F" w:rsidRPr="00EE0C9A">
        <w:rPr>
          <w:rStyle w:val="a9"/>
          <w:b w:val="0"/>
          <w:i/>
          <w:sz w:val="21"/>
          <w:szCs w:val="21"/>
          <w:vertAlign w:val="subscript"/>
        </w:rPr>
        <w:t>i-</w:t>
      </w:r>
      <w:r w:rsidR="00615A5F" w:rsidRPr="00615A5F">
        <w:rPr>
          <w:rStyle w:val="a9"/>
          <w:b w:val="0"/>
          <w:sz w:val="21"/>
          <w:szCs w:val="21"/>
          <w:vertAlign w:val="subscript"/>
        </w:rPr>
        <w:t>1</w:t>
      </w:r>
      <w:r w:rsidRPr="00EE0C9A">
        <w:rPr>
          <w:rStyle w:val="a9"/>
          <w:rFonts w:hAnsi="宋体"/>
          <w:b w:val="0"/>
          <w:sz w:val="21"/>
          <w:szCs w:val="21"/>
        </w:rPr>
        <w:t>是</w:t>
      </w:r>
      <w:r w:rsidRPr="00EE0C9A">
        <w:rPr>
          <w:rFonts w:hAnsi="宋体"/>
          <w:sz w:val="21"/>
          <w:szCs w:val="21"/>
        </w:rPr>
        <w:t>相等的，所以</w:t>
      </w:r>
      <w:r w:rsidR="00615A5F" w:rsidRPr="00EE0C9A">
        <w:rPr>
          <w:rStyle w:val="a9"/>
          <w:b w:val="0"/>
          <w:i/>
          <w:sz w:val="21"/>
          <w:szCs w:val="21"/>
        </w:rPr>
        <w:t>f</w:t>
      </w:r>
      <w:r w:rsidR="00615A5F" w:rsidRPr="00615A5F">
        <w:rPr>
          <w:rStyle w:val="a9"/>
          <w:b w:val="0"/>
          <w:sz w:val="21"/>
          <w:szCs w:val="21"/>
        </w:rPr>
        <w:t>(</w:t>
      </w:r>
      <w:r w:rsidR="00615A5F" w:rsidRPr="00EE0C9A">
        <w:rPr>
          <w:rStyle w:val="a9"/>
          <w:b w:val="0"/>
          <w:i/>
          <w:sz w:val="21"/>
          <w:szCs w:val="21"/>
        </w:rPr>
        <w:t>a</w:t>
      </w:r>
      <w:r w:rsidR="00615A5F" w:rsidRPr="00615A5F">
        <w:rPr>
          <w:rStyle w:val="a9"/>
          <w:b w:val="0"/>
          <w:sz w:val="21"/>
          <w:szCs w:val="21"/>
          <w:vertAlign w:val="subscript"/>
        </w:rPr>
        <w:t>1</w:t>
      </w:r>
      <w:r w:rsidR="00615A5F" w:rsidRPr="00EE0C9A">
        <w:rPr>
          <w:rStyle w:val="a9"/>
          <w:b w:val="0"/>
          <w:i/>
          <w:sz w:val="21"/>
          <w:szCs w:val="21"/>
        </w:rPr>
        <w:t>a</w:t>
      </w:r>
      <w:r w:rsidR="00615A5F" w:rsidRPr="00615A5F">
        <w:rPr>
          <w:rStyle w:val="a9"/>
          <w:b w:val="0"/>
          <w:sz w:val="21"/>
          <w:szCs w:val="21"/>
          <w:vertAlign w:val="subscript"/>
        </w:rPr>
        <w:t>2</w:t>
      </w:r>
      <w:r w:rsidR="00615A5F" w:rsidRPr="00EE0C9A">
        <w:rPr>
          <w:rStyle w:val="a9"/>
          <w:b w:val="0"/>
          <w:i/>
          <w:sz w:val="21"/>
          <w:szCs w:val="21"/>
        </w:rPr>
        <w:t>...a</w:t>
      </w:r>
      <w:r w:rsidR="00615A5F" w:rsidRPr="00EE0C9A">
        <w:rPr>
          <w:rStyle w:val="a9"/>
          <w:b w:val="0"/>
          <w:i/>
          <w:sz w:val="21"/>
          <w:szCs w:val="21"/>
          <w:vertAlign w:val="subscript"/>
        </w:rPr>
        <w:t>i-</w:t>
      </w:r>
      <w:r w:rsidR="00615A5F" w:rsidRPr="00615A5F">
        <w:rPr>
          <w:rStyle w:val="a9"/>
          <w:b w:val="0"/>
          <w:sz w:val="21"/>
          <w:szCs w:val="21"/>
          <w:vertAlign w:val="subscript"/>
        </w:rPr>
        <w:t>1</w:t>
      </w:r>
      <w:r w:rsidR="00615A5F" w:rsidRPr="00615A5F">
        <w:rPr>
          <w:rStyle w:val="a9"/>
          <w:b w:val="0"/>
          <w:sz w:val="21"/>
          <w:szCs w:val="21"/>
        </w:rPr>
        <w:t>)</w:t>
      </w:r>
      <w:r w:rsidR="00615A5F" w:rsidRPr="00EE0C9A">
        <w:rPr>
          <w:rStyle w:val="a9"/>
          <w:rFonts w:hAnsi="宋体"/>
          <w:b w:val="0"/>
          <w:sz w:val="21"/>
          <w:szCs w:val="21"/>
        </w:rPr>
        <w:t>和</w:t>
      </w:r>
      <w:r w:rsidR="00615A5F" w:rsidRPr="00EE0C9A">
        <w:rPr>
          <w:b/>
          <w:i/>
          <w:sz w:val="21"/>
          <w:szCs w:val="21"/>
        </w:rPr>
        <w:t xml:space="preserve"> </w:t>
      </w:r>
      <w:r w:rsidR="00615A5F" w:rsidRPr="00EE0C9A">
        <w:rPr>
          <w:rStyle w:val="a9"/>
          <w:b w:val="0"/>
          <w:i/>
          <w:sz w:val="21"/>
          <w:szCs w:val="21"/>
        </w:rPr>
        <w:t>f</w:t>
      </w:r>
      <w:r w:rsidR="00615A5F" w:rsidRPr="00615A5F">
        <w:rPr>
          <w:rStyle w:val="a9"/>
          <w:b w:val="0"/>
          <w:sz w:val="21"/>
          <w:szCs w:val="21"/>
        </w:rPr>
        <w:t>(</w:t>
      </w:r>
      <w:r w:rsidR="00615A5F" w:rsidRPr="00EE0C9A">
        <w:rPr>
          <w:rStyle w:val="a9"/>
          <w:b w:val="0"/>
          <w:i/>
          <w:sz w:val="21"/>
          <w:szCs w:val="21"/>
        </w:rPr>
        <w:t>b</w:t>
      </w:r>
      <w:r w:rsidR="00615A5F" w:rsidRPr="00615A5F">
        <w:rPr>
          <w:rStyle w:val="a9"/>
          <w:b w:val="0"/>
          <w:sz w:val="21"/>
          <w:szCs w:val="21"/>
          <w:vertAlign w:val="subscript"/>
        </w:rPr>
        <w:t>1</w:t>
      </w:r>
      <w:r w:rsidR="00615A5F" w:rsidRPr="00EE0C9A">
        <w:rPr>
          <w:i/>
          <w:sz w:val="21"/>
          <w:szCs w:val="21"/>
        </w:rPr>
        <w:t>b</w:t>
      </w:r>
      <w:r w:rsidR="00615A5F" w:rsidRPr="00615A5F">
        <w:rPr>
          <w:rStyle w:val="a9"/>
          <w:b w:val="0"/>
          <w:sz w:val="21"/>
          <w:szCs w:val="21"/>
          <w:vertAlign w:val="subscript"/>
        </w:rPr>
        <w:t>2</w:t>
      </w:r>
      <w:r w:rsidR="00615A5F" w:rsidRPr="00EE0C9A">
        <w:rPr>
          <w:rStyle w:val="a9"/>
          <w:b w:val="0"/>
          <w:i/>
          <w:sz w:val="21"/>
          <w:szCs w:val="21"/>
        </w:rPr>
        <w:t>...b</w:t>
      </w:r>
      <w:r w:rsidR="00615A5F" w:rsidRPr="00EE0C9A">
        <w:rPr>
          <w:rStyle w:val="a9"/>
          <w:b w:val="0"/>
          <w:i/>
          <w:sz w:val="21"/>
          <w:szCs w:val="21"/>
          <w:vertAlign w:val="subscript"/>
        </w:rPr>
        <w:t>i</w:t>
      </w:r>
      <w:r w:rsidR="00615A5F" w:rsidRPr="00615A5F">
        <w:rPr>
          <w:rStyle w:val="a9"/>
          <w:b w:val="0"/>
          <w:sz w:val="21"/>
          <w:szCs w:val="21"/>
          <w:vertAlign w:val="subscript"/>
        </w:rPr>
        <w:t>-1</w:t>
      </w:r>
      <w:r w:rsidR="00615A5F" w:rsidRPr="00615A5F">
        <w:rPr>
          <w:rStyle w:val="a9"/>
          <w:b w:val="0"/>
          <w:sz w:val="21"/>
          <w:szCs w:val="21"/>
        </w:rPr>
        <w:t>)</w:t>
      </w:r>
      <w:r w:rsidRPr="00EE0C9A">
        <w:rPr>
          <w:rStyle w:val="a9"/>
          <w:rFonts w:hAnsi="宋体"/>
          <w:b w:val="0"/>
          <w:sz w:val="21"/>
          <w:szCs w:val="21"/>
        </w:rPr>
        <w:t>的值也是相等的。但是，</w:t>
      </w:r>
      <w:proofErr w:type="spellStart"/>
      <w:r w:rsidRPr="00EE0C9A">
        <w:rPr>
          <w:rStyle w:val="a9"/>
          <w:b w:val="0"/>
          <w:i/>
          <w:sz w:val="21"/>
          <w:szCs w:val="21"/>
        </w:rPr>
        <w:t>a</w:t>
      </w:r>
      <w:r w:rsidRPr="00EE0C9A">
        <w:rPr>
          <w:rStyle w:val="a9"/>
          <w:b w:val="0"/>
          <w:i/>
          <w:sz w:val="21"/>
          <w:szCs w:val="21"/>
          <w:vertAlign w:val="subscript"/>
        </w:rPr>
        <w:t>i</w:t>
      </w:r>
      <w:proofErr w:type="spellEnd"/>
      <w:r w:rsidRPr="00EE0C9A">
        <w:rPr>
          <w:rStyle w:val="a9"/>
          <w:rFonts w:hAnsi="宋体"/>
          <w:b w:val="0"/>
          <w:sz w:val="21"/>
          <w:szCs w:val="21"/>
        </w:rPr>
        <w:t>与</w:t>
      </w:r>
      <w:r w:rsidRPr="00EE0C9A">
        <w:rPr>
          <w:rStyle w:val="a9"/>
          <w:b w:val="0"/>
          <w:i/>
          <w:sz w:val="21"/>
          <w:szCs w:val="21"/>
        </w:rPr>
        <w:t>b</w:t>
      </w:r>
      <w:r w:rsidRPr="00EE0C9A">
        <w:rPr>
          <w:rStyle w:val="a9"/>
          <w:b w:val="0"/>
          <w:i/>
          <w:sz w:val="21"/>
          <w:szCs w:val="21"/>
          <w:vertAlign w:val="subscript"/>
        </w:rPr>
        <w:t>i</w:t>
      </w:r>
      <w:r w:rsidRPr="00EE0C9A">
        <w:rPr>
          <w:rStyle w:val="a9"/>
          <w:rFonts w:hAnsi="宋体"/>
          <w:b w:val="0"/>
          <w:sz w:val="21"/>
          <w:szCs w:val="21"/>
        </w:rPr>
        <w:t>不相等，因此，</w:t>
      </w:r>
      <w:proofErr w:type="spellStart"/>
      <w:r w:rsidR="00615A5F" w:rsidRPr="00EE0C9A">
        <w:rPr>
          <w:rStyle w:val="a9"/>
          <w:b w:val="0"/>
          <w:i/>
          <w:sz w:val="21"/>
          <w:szCs w:val="21"/>
        </w:rPr>
        <w:t>a</w:t>
      </w:r>
      <w:r w:rsidR="00615A5F" w:rsidRPr="00EE0C9A">
        <w:rPr>
          <w:rStyle w:val="a9"/>
          <w:b w:val="0"/>
          <w:i/>
          <w:sz w:val="21"/>
          <w:szCs w:val="21"/>
          <w:vertAlign w:val="subscript"/>
        </w:rPr>
        <w:t>i</w:t>
      </w:r>
      <w:r w:rsidR="00615A5F" w:rsidRPr="00615A5F">
        <w:rPr>
          <w:rStyle w:val="a9"/>
          <w:rFonts w:hAnsi="宋体"/>
          <w:b w:val="0"/>
          <w:sz w:val="21"/>
          <w:szCs w:val="21"/>
        </w:rPr>
        <w:t>⊕</w:t>
      </w:r>
      <w:r w:rsidR="00615A5F" w:rsidRPr="00EE0C9A">
        <w:rPr>
          <w:rStyle w:val="a9"/>
          <w:b w:val="0"/>
          <w:i/>
          <w:sz w:val="21"/>
          <w:szCs w:val="21"/>
        </w:rPr>
        <w:t>f</w:t>
      </w:r>
      <w:proofErr w:type="spellEnd"/>
      <w:r w:rsidR="00615A5F" w:rsidRPr="00615A5F">
        <w:rPr>
          <w:rStyle w:val="a9"/>
          <w:b w:val="0"/>
          <w:sz w:val="21"/>
          <w:szCs w:val="21"/>
        </w:rPr>
        <w:t>(</w:t>
      </w:r>
      <w:r w:rsidR="00615A5F" w:rsidRPr="00EE0C9A">
        <w:rPr>
          <w:rStyle w:val="a9"/>
          <w:b w:val="0"/>
          <w:i/>
          <w:sz w:val="21"/>
          <w:szCs w:val="21"/>
        </w:rPr>
        <w:t>a</w:t>
      </w:r>
      <w:r w:rsidR="00615A5F" w:rsidRPr="00615A5F">
        <w:rPr>
          <w:rStyle w:val="a9"/>
          <w:b w:val="0"/>
          <w:sz w:val="21"/>
          <w:szCs w:val="21"/>
          <w:vertAlign w:val="subscript"/>
        </w:rPr>
        <w:t>1</w:t>
      </w:r>
      <w:r w:rsidR="00615A5F" w:rsidRPr="00EE0C9A">
        <w:rPr>
          <w:rStyle w:val="a9"/>
          <w:b w:val="0"/>
          <w:i/>
          <w:sz w:val="21"/>
          <w:szCs w:val="21"/>
        </w:rPr>
        <w:t>a</w:t>
      </w:r>
      <w:r w:rsidR="00615A5F" w:rsidRPr="00615A5F">
        <w:rPr>
          <w:rStyle w:val="a9"/>
          <w:b w:val="0"/>
          <w:sz w:val="21"/>
          <w:szCs w:val="21"/>
          <w:vertAlign w:val="subscript"/>
        </w:rPr>
        <w:t>2</w:t>
      </w:r>
      <w:r w:rsidR="00615A5F" w:rsidRPr="00EE0C9A">
        <w:rPr>
          <w:rStyle w:val="a9"/>
          <w:b w:val="0"/>
          <w:i/>
          <w:sz w:val="21"/>
          <w:szCs w:val="21"/>
        </w:rPr>
        <w:t>...a</w:t>
      </w:r>
      <w:r w:rsidR="00615A5F" w:rsidRPr="00EE0C9A">
        <w:rPr>
          <w:rStyle w:val="a9"/>
          <w:b w:val="0"/>
          <w:i/>
          <w:sz w:val="21"/>
          <w:szCs w:val="21"/>
          <w:vertAlign w:val="subscript"/>
        </w:rPr>
        <w:t>i-</w:t>
      </w:r>
      <w:r w:rsidR="00615A5F" w:rsidRPr="00615A5F">
        <w:rPr>
          <w:rStyle w:val="a9"/>
          <w:b w:val="0"/>
          <w:sz w:val="21"/>
          <w:szCs w:val="21"/>
          <w:vertAlign w:val="subscript"/>
        </w:rPr>
        <w:t>1</w:t>
      </w:r>
      <w:r w:rsidR="00615A5F" w:rsidRPr="00615A5F">
        <w:rPr>
          <w:rStyle w:val="a9"/>
          <w:b w:val="0"/>
          <w:sz w:val="21"/>
          <w:szCs w:val="21"/>
        </w:rPr>
        <w:t>)</w:t>
      </w:r>
      <w:r w:rsidR="00615A5F" w:rsidRPr="00EE0C9A">
        <w:rPr>
          <w:rStyle w:val="a9"/>
          <w:rFonts w:hAnsi="宋体"/>
          <w:b w:val="0"/>
          <w:sz w:val="21"/>
          <w:szCs w:val="21"/>
        </w:rPr>
        <w:t>与</w:t>
      </w:r>
      <w:proofErr w:type="spellStart"/>
      <w:r w:rsidR="00615A5F" w:rsidRPr="00EE0C9A">
        <w:rPr>
          <w:rStyle w:val="a9"/>
          <w:b w:val="0"/>
          <w:i/>
          <w:sz w:val="21"/>
          <w:szCs w:val="21"/>
        </w:rPr>
        <w:t>b</w:t>
      </w:r>
      <w:r w:rsidR="00615A5F" w:rsidRPr="00EE0C9A">
        <w:rPr>
          <w:rStyle w:val="a9"/>
          <w:b w:val="0"/>
          <w:i/>
          <w:sz w:val="21"/>
          <w:szCs w:val="21"/>
          <w:vertAlign w:val="subscript"/>
        </w:rPr>
        <w:t>i</w:t>
      </w:r>
      <w:r w:rsidR="00615A5F" w:rsidRPr="00615A5F">
        <w:rPr>
          <w:rStyle w:val="a9"/>
          <w:rFonts w:hAnsi="宋体"/>
          <w:b w:val="0"/>
          <w:sz w:val="21"/>
          <w:szCs w:val="21"/>
        </w:rPr>
        <w:t>⊕</w:t>
      </w:r>
      <w:r w:rsidR="00615A5F" w:rsidRPr="00EE0C9A">
        <w:rPr>
          <w:rStyle w:val="a9"/>
          <w:b w:val="0"/>
          <w:i/>
          <w:sz w:val="21"/>
          <w:szCs w:val="21"/>
        </w:rPr>
        <w:t>f</w:t>
      </w:r>
      <w:proofErr w:type="spellEnd"/>
      <w:r w:rsidR="00615A5F" w:rsidRPr="00615A5F">
        <w:rPr>
          <w:rStyle w:val="a9"/>
          <w:b w:val="0"/>
          <w:sz w:val="21"/>
          <w:szCs w:val="21"/>
        </w:rPr>
        <w:t>(</w:t>
      </w:r>
      <w:r w:rsidR="00615A5F" w:rsidRPr="00EE0C9A">
        <w:rPr>
          <w:i/>
          <w:sz w:val="21"/>
          <w:szCs w:val="21"/>
        </w:rPr>
        <w:t>b</w:t>
      </w:r>
      <w:r w:rsidR="00615A5F" w:rsidRPr="00615A5F">
        <w:rPr>
          <w:sz w:val="21"/>
          <w:szCs w:val="21"/>
          <w:vertAlign w:val="subscript"/>
        </w:rPr>
        <w:t>1</w:t>
      </w:r>
      <w:r w:rsidR="00615A5F" w:rsidRPr="00EE0C9A">
        <w:rPr>
          <w:i/>
          <w:sz w:val="21"/>
          <w:szCs w:val="21"/>
        </w:rPr>
        <w:t>b</w:t>
      </w:r>
      <w:r w:rsidR="00615A5F" w:rsidRPr="00615A5F">
        <w:rPr>
          <w:sz w:val="21"/>
          <w:szCs w:val="21"/>
          <w:vertAlign w:val="subscript"/>
        </w:rPr>
        <w:t>2</w:t>
      </w:r>
      <w:r w:rsidR="00615A5F" w:rsidRPr="00EE0C9A">
        <w:rPr>
          <w:i/>
          <w:sz w:val="21"/>
          <w:szCs w:val="21"/>
        </w:rPr>
        <w:t>...b</w:t>
      </w:r>
      <w:r w:rsidR="00615A5F" w:rsidRPr="00EE0C9A">
        <w:rPr>
          <w:rStyle w:val="a9"/>
          <w:b w:val="0"/>
          <w:i/>
          <w:sz w:val="21"/>
          <w:szCs w:val="21"/>
          <w:vertAlign w:val="subscript"/>
        </w:rPr>
        <w:t>i-</w:t>
      </w:r>
      <w:r w:rsidR="00615A5F" w:rsidRPr="00615A5F">
        <w:rPr>
          <w:rStyle w:val="a9"/>
          <w:b w:val="0"/>
          <w:sz w:val="21"/>
          <w:szCs w:val="21"/>
          <w:vertAlign w:val="subscript"/>
        </w:rPr>
        <w:t>1</w:t>
      </w:r>
      <w:r w:rsidR="00615A5F" w:rsidRPr="00615A5F">
        <w:rPr>
          <w:rStyle w:val="a9"/>
          <w:b w:val="0"/>
          <w:sz w:val="21"/>
          <w:szCs w:val="21"/>
        </w:rPr>
        <w:t>)</w:t>
      </w:r>
      <w:r w:rsidRPr="00EE0C9A">
        <w:rPr>
          <w:rStyle w:val="a9"/>
          <w:rFonts w:hAnsi="宋体"/>
          <w:b w:val="0"/>
          <w:sz w:val="21"/>
          <w:szCs w:val="21"/>
        </w:rPr>
        <w:t>的计算结果肯定是不相等的，即</w:t>
      </w:r>
      <w:proofErr w:type="spellStart"/>
      <w:r w:rsidRPr="00EE0C9A">
        <w:rPr>
          <w:rStyle w:val="a9"/>
          <w:b w:val="0"/>
          <w:i/>
          <w:sz w:val="21"/>
          <w:szCs w:val="21"/>
        </w:rPr>
        <w:t>a</w:t>
      </w:r>
      <w:r w:rsidRPr="00EE0C9A">
        <w:rPr>
          <w:rStyle w:val="a9"/>
          <w:b w:val="0"/>
          <w:i/>
          <w:sz w:val="21"/>
          <w:szCs w:val="21"/>
          <w:vertAlign w:val="subscript"/>
        </w:rPr>
        <w:t>i</w:t>
      </w:r>
      <w:proofErr w:type="spellEnd"/>
      <w:r w:rsidR="00851609">
        <w:rPr>
          <w:rStyle w:val="a9"/>
          <w:b w:val="0"/>
          <w:sz w:val="21"/>
          <w:szCs w:val="21"/>
        </w:rPr>
        <w:t>´</w:t>
      </w:r>
      <w:r w:rsidRPr="00EE0C9A">
        <w:rPr>
          <w:rStyle w:val="a9"/>
          <w:rFonts w:hAnsi="宋体"/>
          <w:b w:val="0"/>
          <w:sz w:val="21"/>
          <w:szCs w:val="21"/>
        </w:rPr>
        <w:t>不等于</w:t>
      </w:r>
      <w:r w:rsidRPr="00EE0C9A">
        <w:rPr>
          <w:rStyle w:val="a9"/>
          <w:b w:val="0"/>
          <w:i/>
          <w:sz w:val="21"/>
          <w:szCs w:val="21"/>
        </w:rPr>
        <w:t>b</w:t>
      </w:r>
      <w:r w:rsidRPr="00EE0C9A">
        <w:rPr>
          <w:rStyle w:val="a9"/>
          <w:b w:val="0"/>
          <w:i/>
          <w:sz w:val="21"/>
          <w:szCs w:val="21"/>
          <w:vertAlign w:val="subscript"/>
        </w:rPr>
        <w:t>i</w:t>
      </w:r>
      <w:r w:rsidR="00851609">
        <w:rPr>
          <w:rStyle w:val="a9"/>
          <w:b w:val="0"/>
          <w:sz w:val="21"/>
          <w:szCs w:val="21"/>
        </w:rPr>
        <w:t>´</w:t>
      </w:r>
      <w:r w:rsidRPr="00EE0C9A">
        <w:rPr>
          <w:rStyle w:val="a9"/>
          <w:rFonts w:hAnsi="宋体"/>
          <w:b w:val="0"/>
          <w:sz w:val="21"/>
          <w:szCs w:val="21"/>
        </w:rPr>
        <w:t>。</w:t>
      </w:r>
    </w:p>
    <w:p w:rsidR="00CC3178" w:rsidRPr="00EE0C9A" w:rsidRDefault="00CC3178" w:rsidP="00DC58CE">
      <w:pPr>
        <w:pStyle w:val="af5"/>
        <w:spacing w:line="240" w:lineRule="auto"/>
        <w:ind w:firstLine="420"/>
        <w:rPr>
          <w:b/>
          <w:bCs/>
          <w:sz w:val="21"/>
          <w:szCs w:val="21"/>
        </w:rPr>
      </w:pPr>
      <w:r w:rsidRPr="00EE0C9A">
        <w:rPr>
          <w:rStyle w:val="a9"/>
          <w:rFonts w:hAnsi="宋体"/>
          <w:b w:val="0"/>
          <w:sz w:val="21"/>
          <w:szCs w:val="21"/>
        </w:rPr>
        <w:t>由上面的证明可知，该方案符合保留前缀加密算法的定义，而且，函数</w:t>
      </w:r>
      <w:r w:rsidRPr="00EE0C9A">
        <w:rPr>
          <w:rStyle w:val="a9"/>
          <w:b w:val="0"/>
          <w:i/>
          <w:sz w:val="21"/>
          <w:szCs w:val="21"/>
        </w:rPr>
        <w:t>f</w:t>
      </w:r>
      <w:r w:rsidRPr="00EE0C9A">
        <w:rPr>
          <w:rStyle w:val="a9"/>
          <w:rFonts w:hAnsi="宋体"/>
          <w:b w:val="0"/>
          <w:sz w:val="21"/>
          <w:szCs w:val="21"/>
        </w:rPr>
        <w:t>是可以变换的，因此，通过函数</w:t>
      </w:r>
      <w:r w:rsidRPr="00EE0C9A">
        <w:rPr>
          <w:rStyle w:val="a9"/>
          <w:b w:val="0"/>
          <w:i/>
          <w:sz w:val="21"/>
          <w:szCs w:val="21"/>
        </w:rPr>
        <w:t>f</w:t>
      </w:r>
      <w:r w:rsidRPr="00EE0C9A">
        <w:rPr>
          <w:rStyle w:val="a9"/>
          <w:rFonts w:hAnsi="宋体"/>
          <w:b w:val="0"/>
          <w:sz w:val="21"/>
          <w:szCs w:val="21"/>
        </w:rPr>
        <w:t>可以向保留前缀加密算法中引入新的特性，例如单向性。</w:t>
      </w:r>
    </w:p>
    <w:p w:rsidR="00F534E6" w:rsidRPr="00EE0C9A" w:rsidRDefault="00020629" w:rsidP="00017506">
      <w:pPr>
        <w:pStyle w:val="10"/>
        <w:spacing w:before="0" w:after="0" w:line="360" w:lineRule="auto"/>
        <w:rPr>
          <w:rFonts w:ascii="Times New Roman" w:hAnsi="Times New Roman"/>
          <w:sz w:val="28"/>
          <w:szCs w:val="28"/>
        </w:rPr>
      </w:pPr>
      <w:r w:rsidRPr="00EE0C9A">
        <w:rPr>
          <w:rFonts w:ascii="Times New Roman" w:hAnsi="Times New Roman"/>
          <w:sz w:val="28"/>
          <w:szCs w:val="28"/>
        </w:rPr>
        <w:t>3</w:t>
      </w:r>
      <w:r w:rsidR="00693A38" w:rsidRPr="00EE0C9A">
        <w:rPr>
          <w:rFonts w:ascii="Times New Roman" w:hAnsi="Times New Roman"/>
          <w:sz w:val="28"/>
          <w:szCs w:val="28"/>
        </w:rPr>
        <w:t>.</w:t>
      </w:r>
      <w:r w:rsidRPr="00EE0C9A">
        <w:rPr>
          <w:rFonts w:ascii="Times New Roman" w:hAnsi="Times New Roman"/>
          <w:sz w:val="28"/>
          <w:szCs w:val="28"/>
        </w:rPr>
        <w:t xml:space="preserve"> </w:t>
      </w:r>
      <w:r w:rsidR="00F534E6" w:rsidRPr="00EE0C9A">
        <w:rPr>
          <w:rFonts w:ascii="Times New Roman" w:hAnsi="宋体"/>
          <w:sz w:val="28"/>
          <w:szCs w:val="28"/>
        </w:rPr>
        <w:t>基于单向</w:t>
      </w:r>
      <w:r w:rsidR="0013536A" w:rsidRPr="00EE0C9A">
        <w:rPr>
          <w:rFonts w:ascii="Times New Roman" w:hAnsi="宋体"/>
          <w:sz w:val="28"/>
          <w:szCs w:val="28"/>
        </w:rPr>
        <w:t>保留前缀</w:t>
      </w:r>
      <w:r w:rsidR="00CD4317" w:rsidRPr="00EE0C9A">
        <w:rPr>
          <w:rFonts w:ascii="Times New Roman" w:hAnsi="宋体"/>
          <w:sz w:val="28"/>
          <w:szCs w:val="28"/>
        </w:rPr>
        <w:t>加密</w:t>
      </w:r>
      <w:r w:rsidR="0013536A" w:rsidRPr="00EE0C9A">
        <w:rPr>
          <w:rFonts w:ascii="Times New Roman" w:hAnsi="宋体"/>
          <w:sz w:val="28"/>
          <w:szCs w:val="28"/>
        </w:rPr>
        <w:t>的</w:t>
      </w:r>
      <w:r w:rsidR="00CC3178" w:rsidRPr="00EE0C9A">
        <w:rPr>
          <w:rFonts w:ascii="Times New Roman" w:hAnsi="宋体"/>
          <w:sz w:val="28"/>
          <w:szCs w:val="28"/>
        </w:rPr>
        <w:t>路径</w:t>
      </w:r>
      <w:r w:rsidR="00F534E6" w:rsidRPr="00EE0C9A">
        <w:rPr>
          <w:rFonts w:ascii="Times New Roman" w:hAnsi="宋体"/>
          <w:sz w:val="28"/>
          <w:szCs w:val="28"/>
        </w:rPr>
        <w:t>混淆</w:t>
      </w:r>
    </w:p>
    <w:p w:rsidR="008110F3" w:rsidRPr="00EE0C9A" w:rsidRDefault="008110F3" w:rsidP="008110F3">
      <w:pPr>
        <w:pStyle w:val="af5"/>
        <w:spacing w:line="240" w:lineRule="auto"/>
        <w:ind w:firstLine="420"/>
        <w:rPr>
          <w:sz w:val="21"/>
          <w:szCs w:val="21"/>
        </w:rPr>
      </w:pPr>
      <w:r w:rsidRPr="00EE0C9A">
        <w:rPr>
          <w:rFonts w:hAnsi="宋体"/>
          <w:sz w:val="21"/>
          <w:szCs w:val="21"/>
        </w:rPr>
        <w:t>由于哈希函数不具有保序性，因此，只能用来保护等于关系的路径分支条件，不能用于保护不等关系的路径分支条件。当路径分支条件是判断某个变量值是否属于一个区间时，</w:t>
      </w:r>
      <w:r w:rsidRPr="00EE0C9A">
        <w:rPr>
          <w:color w:val="000000" w:themeColor="text1"/>
          <w:sz w:val="21"/>
          <w:szCs w:val="21"/>
        </w:rPr>
        <w:t>Sharif</w:t>
      </w:r>
      <w:r w:rsidRPr="00EE0C9A">
        <w:rPr>
          <w:rFonts w:hAnsi="宋体"/>
          <w:color w:val="000000" w:themeColor="text1"/>
          <w:sz w:val="21"/>
          <w:szCs w:val="21"/>
        </w:rPr>
        <w:t>等人</w:t>
      </w:r>
      <w:r w:rsidR="00785ED9" w:rsidRPr="00EE0C9A">
        <w:rPr>
          <w:color w:val="000000" w:themeColor="text1"/>
          <w:sz w:val="21"/>
          <w:szCs w:val="21"/>
          <w:vertAlign w:val="superscript"/>
        </w:rPr>
        <w:fldChar w:fldCharType="begin"/>
      </w:r>
      <w:r w:rsidR="00B53AAB" w:rsidRPr="00EE0C9A">
        <w:rPr>
          <w:color w:val="000000" w:themeColor="text1"/>
          <w:sz w:val="21"/>
          <w:szCs w:val="21"/>
          <w:vertAlign w:val="superscript"/>
        </w:rPr>
        <w:instrText xml:space="preserve"> REF _Ref315874169 \r \h  \* MERGEFORMAT </w:instrText>
      </w:r>
      <w:r w:rsidR="00785ED9" w:rsidRPr="00EE0C9A">
        <w:rPr>
          <w:color w:val="000000" w:themeColor="text1"/>
          <w:sz w:val="21"/>
          <w:szCs w:val="21"/>
          <w:vertAlign w:val="superscript"/>
        </w:rPr>
      </w:r>
      <w:r w:rsidR="00785ED9" w:rsidRPr="00EE0C9A">
        <w:rPr>
          <w:color w:val="000000" w:themeColor="text1"/>
          <w:sz w:val="21"/>
          <w:szCs w:val="21"/>
          <w:vertAlign w:val="superscript"/>
        </w:rPr>
        <w:fldChar w:fldCharType="separate"/>
      </w:r>
      <w:r w:rsidR="001A743E">
        <w:rPr>
          <w:color w:val="000000" w:themeColor="text1"/>
          <w:sz w:val="21"/>
          <w:szCs w:val="21"/>
          <w:vertAlign w:val="superscript"/>
        </w:rPr>
        <w:t>[30]</w:t>
      </w:r>
      <w:r w:rsidR="00785ED9" w:rsidRPr="00EE0C9A">
        <w:rPr>
          <w:color w:val="000000" w:themeColor="text1"/>
          <w:sz w:val="21"/>
          <w:szCs w:val="21"/>
          <w:vertAlign w:val="superscript"/>
        </w:rPr>
        <w:fldChar w:fldCharType="end"/>
      </w:r>
      <w:r w:rsidRPr="00EE0C9A">
        <w:rPr>
          <w:rFonts w:hAnsi="宋体"/>
          <w:color w:val="000000" w:themeColor="text1"/>
          <w:sz w:val="21"/>
          <w:szCs w:val="21"/>
        </w:rPr>
        <w:t>提出</w:t>
      </w:r>
      <w:r w:rsidR="00022E3E">
        <w:rPr>
          <w:rFonts w:hAnsi="宋体"/>
          <w:sz w:val="21"/>
          <w:szCs w:val="21"/>
        </w:rPr>
        <w:t>可以将这种不等关系</w:t>
      </w:r>
      <w:r w:rsidRPr="00EE0C9A">
        <w:rPr>
          <w:rFonts w:hAnsi="宋体"/>
          <w:sz w:val="21"/>
          <w:szCs w:val="21"/>
        </w:rPr>
        <w:t>转换成一组相等关系的集合，将该变量与区间内所有值一一进行比较，然后再使用哈希函数对每个相等关系进行保护。当区间较大时，该方法的时间开销和空间开销将非常大，例如，在二进制代码中一个整数的取值范围是</w:t>
      </w:r>
      <w:r w:rsidRPr="00EE0C9A">
        <w:rPr>
          <w:sz w:val="21"/>
          <w:szCs w:val="21"/>
        </w:rPr>
        <w:t>[0</w:t>
      </w:r>
      <w:r w:rsidRPr="00EE0C9A">
        <w:rPr>
          <w:rFonts w:hAnsi="宋体"/>
          <w:sz w:val="21"/>
          <w:szCs w:val="21"/>
        </w:rPr>
        <w:t>～</w:t>
      </w:r>
      <w:r w:rsidRPr="00EE0C9A">
        <w:rPr>
          <w:sz w:val="21"/>
          <w:szCs w:val="21"/>
        </w:rPr>
        <w:t>2</w:t>
      </w:r>
      <w:r w:rsidRPr="00EE0C9A">
        <w:rPr>
          <w:sz w:val="21"/>
          <w:szCs w:val="21"/>
          <w:vertAlign w:val="superscript"/>
        </w:rPr>
        <w:t>32</w:t>
      </w:r>
      <w:r w:rsidRPr="00EE0C9A">
        <w:rPr>
          <w:sz w:val="21"/>
          <w:szCs w:val="21"/>
        </w:rPr>
        <w:t>-1]</w:t>
      </w:r>
      <w:r w:rsidRPr="00EE0C9A">
        <w:rPr>
          <w:rFonts w:hAnsi="宋体"/>
          <w:sz w:val="21"/>
          <w:szCs w:val="21"/>
        </w:rPr>
        <w:t>，那么一个简单的路径分支条件</w:t>
      </w:r>
      <w:r w:rsidRPr="00EE0C9A">
        <w:rPr>
          <w:sz w:val="21"/>
          <w:szCs w:val="21"/>
        </w:rPr>
        <w:t>32</w:t>
      </w:r>
      <w:r w:rsidR="00022E3E">
        <w:rPr>
          <w:rFonts w:ascii="宋体" w:hAnsi="宋体" w:hint="eastAsia"/>
          <w:sz w:val="21"/>
          <w:szCs w:val="21"/>
        </w:rPr>
        <w:t>≤</w:t>
      </w:r>
      <w:r w:rsidRPr="00EE0C9A">
        <w:rPr>
          <w:i/>
          <w:sz w:val="21"/>
          <w:szCs w:val="21"/>
        </w:rPr>
        <w:t>x</w:t>
      </w:r>
      <w:r w:rsidR="00022E3E">
        <w:rPr>
          <w:rFonts w:ascii="宋体" w:hAnsi="宋体" w:hint="eastAsia"/>
          <w:sz w:val="21"/>
          <w:szCs w:val="21"/>
        </w:rPr>
        <w:t>≤</w:t>
      </w:r>
      <w:r w:rsidRPr="00EE0C9A">
        <w:rPr>
          <w:sz w:val="21"/>
          <w:szCs w:val="21"/>
        </w:rPr>
        <w:t>111</w:t>
      </w:r>
      <w:r w:rsidRPr="00EE0C9A">
        <w:rPr>
          <w:rFonts w:hAnsi="宋体"/>
          <w:sz w:val="21"/>
          <w:szCs w:val="21"/>
        </w:rPr>
        <w:t>将会被替换成</w:t>
      </w:r>
      <w:r w:rsidRPr="00EE0C9A">
        <w:rPr>
          <w:sz w:val="21"/>
          <w:szCs w:val="21"/>
        </w:rPr>
        <w:t>79</w:t>
      </w:r>
      <w:r w:rsidRPr="00EE0C9A">
        <w:rPr>
          <w:rFonts w:hAnsi="宋体"/>
          <w:sz w:val="21"/>
          <w:szCs w:val="21"/>
        </w:rPr>
        <w:t>个相等关系的路径分支条件。每一个相等关系对应</w:t>
      </w:r>
      <w:r w:rsidRPr="00EE0C9A">
        <w:rPr>
          <w:rFonts w:hAnsi="宋体"/>
          <w:sz w:val="21"/>
          <w:szCs w:val="21"/>
        </w:rPr>
        <w:lastRenderedPageBreak/>
        <w:t>一个</w:t>
      </w:r>
      <w:r w:rsidRPr="00EE0C9A">
        <w:rPr>
          <w:sz w:val="21"/>
          <w:szCs w:val="21"/>
        </w:rPr>
        <w:t>MD5</w:t>
      </w:r>
      <w:r w:rsidRPr="00EE0C9A">
        <w:rPr>
          <w:rFonts w:hAnsi="宋体"/>
          <w:sz w:val="21"/>
          <w:szCs w:val="21"/>
        </w:rPr>
        <w:t>值，一个</w:t>
      </w:r>
      <w:r w:rsidRPr="00EE0C9A">
        <w:rPr>
          <w:sz w:val="21"/>
          <w:szCs w:val="21"/>
        </w:rPr>
        <w:t>MD5</w:t>
      </w:r>
      <w:r w:rsidRPr="00EE0C9A">
        <w:rPr>
          <w:rFonts w:hAnsi="宋体"/>
          <w:sz w:val="21"/>
          <w:szCs w:val="21"/>
        </w:rPr>
        <w:t>值占</w:t>
      </w:r>
      <w:r w:rsidRPr="00EE0C9A">
        <w:rPr>
          <w:sz w:val="21"/>
          <w:szCs w:val="21"/>
        </w:rPr>
        <w:t>16</w:t>
      </w:r>
      <w:r w:rsidRPr="00EE0C9A">
        <w:rPr>
          <w:rFonts w:hAnsi="宋体"/>
          <w:sz w:val="21"/>
          <w:szCs w:val="21"/>
        </w:rPr>
        <w:t>个字节。该路径分支条件最少要占用</w:t>
      </w:r>
      <w:r w:rsidR="007F6723">
        <w:rPr>
          <w:rFonts w:hAnsi="宋体" w:hint="eastAsia"/>
          <w:sz w:val="21"/>
          <w:szCs w:val="21"/>
        </w:rPr>
        <w:t>79</w:t>
      </w:r>
      <w:r w:rsidR="007F6723" w:rsidRPr="007F6723">
        <w:rPr>
          <w:rFonts w:hAnsi="宋体" w:hint="eastAsia"/>
          <w:sz w:val="21"/>
          <w:szCs w:val="21"/>
        </w:rPr>
        <w:t>×</w:t>
      </w:r>
      <w:r w:rsidR="00FA49DD">
        <w:rPr>
          <w:rFonts w:hAnsi="宋体" w:hint="eastAsia"/>
          <w:sz w:val="21"/>
          <w:szCs w:val="21"/>
        </w:rPr>
        <w:t>16=1264</w:t>
      </w:r>
      <w:r w:rsidRPr="00EE0C9A">
        <w:rPr>
          <w:rFonts w:hAnsi="宋体"/>
          <w:sz w:val="21"/>
          <w:szCs w:val="21"/>
        </w:rPr>
        <w:t>个字节，输入</w:t>
      </w:r>
      <w:r w:rsidRPr="00EE0C9A">
        <w:rPr>
          <w:i/>
          <w:sz w:val="21"/>
          <w:szCs w:val="21"/>
        </w:rPr>
        <w:t>x</w:t>
      </w:r>
      <w:r w:rsidRPr="00EE0C9A">
        <w:rPr>
          <w:rFonts w:hAnsi="宋体"/>
          <w:sz w:val="21"/>
          <w:szCs w:val="21"/>
        </w:rPr>
        <w:t>的</w:t>
      </w:r>
      <w:r w:rsidRPr="00EE0C9A">
        <w:rPr>
          <w:sz w:val="21"/>
          <w:szCs w:val="21"/>
        </w:rPr>
        <w:t>MD5</w:t>
      </w:r>
      <w:r w:rsidRPr="00EE0C9A">
        <w:rPr>
          <w:rFonts w:hAnsi="宋体"/>
          <w:sz w:val="21"/>
          <w:szCs w:val="21"/>
        </w:rPr>
        <w:t>值要跟集合中的</w:t>
      </w:r>
      <w:r w:rsidRPr="00EE0C9A">
        <w:rPr>
          <w:sz w:val="21"/>
          <w:szCs w:val="21"/>
        </w:rPr>
        <w:t>MD5</w:t>
      </w:r>
      <w:r w:rsidR="00022E3E">
        <w:rPr>
          <w:rFonts w:hAnsi="宋体"/>
          <w:sz w:val="21"/>
          <w:szCs w:val="21"/>
        </w:rPr>
        <w:t>值</w:t>
      </w:r>
      <w:r w:rsidRPr="00EE0C9A">
        <w:rPr>
          <w:rFonts w:hAnsi="宋体"/>
          <w:sz w:val="21"/>
          <w:szCs w:val="21"/>
        </w:rPr>
        <w:t>一一比较，增加了软件运行的空间和时间开销。</w:t>
      </w:r>
    </w:p>
    <w:p w:rsidR="008110F3" w:rsidRPr="00EE0C9A" w:rsidRDefault="008110F3" w:rsidP="008110F3">
      <w:pPr>
        <w:pStyle w:val="af5"/>
        <w:spacing w:line="240" w:lineRule="auto"/>
        <w:ind w:firstLine="420"/>
        <w:rPr>
          <w:sz w:val="21"/>
          <w:szCs w:val="21"/>
        </w:rPr>
      </w:pPr>
      <w:r w:rsidRPr="00EE0C9A">
        <w:rPr>
          <w:rFonts w:hAnsi="宋体"/>
          <w:sz w:val="21"/>
          <w:szCs w:val="21"/>
        </w:rPr>
        <w:t>保留前缀算法能够将一个区间转换为一个前缀集合，进而将不等关系的判断转换为判断输入值是否匹配不等关系所对</w:t>
      </w:r>
      <w:r w:rsidR="00022E3E">
        <w:rPr>
          <w:rFonts w:hAnsi="宋体"/>
          <w:sz w:val="21"/>
          <w:szCs w:val="21"/>
        </w:rPr>
        <w:t>应的前缀集合，既增加了攻击者对路径分支条件逆向分析的复杂度，又</w:t>
      </w:r>
      <w:r w:rsidRPr="00EE0C9A">
        <w:rPr>
          <w:rFonts w:hAnsi="宋体"/>
          <w:sz w:val="21"/>
          <w:szCs w:val="21"/>
        </w:rPr>
        <w:t>有效地减少</w:t>
      </w:r>
      <w:r w:rsidR="00022E3E">
        <w:rPr>
          <w:rFonts w:hAnsi="宋体" w:hint="eastAsia"/>
          <w:sz w:val="21"/>
          <w:szCs w:val="21"/>
        </w:rPr>
        <w:t>了</w:t>
      </w:r>
      <w:r w:rsidRPr="00EE0C9A">
        <w:rPr>
          <w:rFonts w:hAnsi="宋体"/>
          <w:sz w:val="21"/>
          <w:szCs w:val="21"/>
        </w:rPr>
        <w:t>软件的空间开销和时间开销。</w:t>
      </w:r>
    </w:p>
    <w:p w:rsidR="008110F3" w:rsidRPr="00EE0C9A" w:rsidRDefault="00022E3E" w:rsidP="008110F3">
      <w:pPr>
        <w:pStyle w:val="af5"/>
        <w:spacing w:line="240" w:lineRule="auto"/>
        <w:ind w:firstLine="420"/>
        <w:rPr>
          <w:sz w:val="21"/>
          <w:szCs w:val="21"/>
        </w:rPr>
      </w:pPr>
      <w:r>
        <w:rPr>
          <w:rFonts w:hAnsi="宋体"/>
          <w:sz w:val="21"/>
          <w:szCs w:val="21"/>
        </w:rPr>
        <w:t>从上一</w:t>
      </w:r>
      <w:r>
        <w:rPr>
          <w:rFonts w:hAnsi="宋体" w:hint="eastAsia"/>
          <w:sz w:val="21"/>
          <w:szCs w:val="21"/>
        </w:rPr>
        <w:t>部分</w:t>
      </w:r>
      <w:r w:rsidR="008110F3" w:rsidRPr="00EE0C9A">
        <w:rPr>
          <w:rFonts w:hAnsi="宋体"/>
          <w:sz w:val="21"/>
          <w:szCs w:val="21"/>
        </w:rPr>
        <w:t>知道，判定</w:t>
      </w:r>
      <w:proofErr w:type="gramStart"/>
      <w:r w:rsidR="008110F3" w:rsidRPr="00EE0C9A">
        <w:rPr>
          <w:rFonts w:hAnsi="宋体"/>
          <w:sz w:val="21"/>
          <w:szCs w:val="21"/>
        </w:rPr>
        <w:t>一</w:t>
      </w:r>
      <w:proofErr w:type="gramEnd"/>
      <w:r w:rsidR="008110F3" w:rsidRPr="00EE0C9A">
        <w:rPr>
          <w:rFonts w:hAnsi="宋体"/>
          <w:sz w:val="21"/>
          <w:szCs w:val="21"/>
        </w:rPr>
        <w:t>个数是否在一个区间内可以转化为判定这个数的前缀是否匹配这个区间对应的前缀集合。但是这个过程是可逆的，如果攻击者获得了前缀集合，就能推理出前缀集合对应数据区间的上下界。因此，</w:t>
      </w:r>
      <w:r w:rsidR="00715656" w:rsidRPr="00EE0C9A">
        <w:rPr>
          <w:rFonts w:hAnsi="宋体"/>
          <w:sz w:val="21"/>
          <w:szCs w:val="21"/>
        </w:rPr>
        <w:t>需要</w:t>
      </w:r>
      <w:r w:rsidR="00715656">
        <w:rPr>
          <w:rFonts w:hAnsi="宋体" w:hint="eastAsia"/>
          <w:sz w:val="21"/>
          <w:szCs w:val="21"/>
        </w:rPr>
        <w:t>对</w:t>
      </w:r>
      <w:r w:rsidR="008110F3" w:rsidRPr="00EE0C9A">
        <w:rPr>
          <w:rFonts w:hAnsi="宋体"/>
          <w:sz w:val="21"/>
          <w:szCs w:val="21"/>
        </w:rPr>
        <w:t>前缀集合进行保护，即对前缀进行加密。</w:t>
      </w:r>
    </w:p>
    <w:p w:rsidR="008110F3" w:rsidRPr="00EE0C9A" w:rsidRDefault="008110F3" w:rsidP="00A719DF">
      <w:pPr>
        <w:pStyle w:val="af5"/>
        <w:spacing w:afterLines="50" w:after="156" w:line="240" w:lineRule="auto"/>
        <w:ind w:firstLine="420"/>
        <w:rPr>
          <w:sz w:val="21"/>
          <w:szCs w:val="21"/>
        </w:rPr>
      </w:pPr>
      <w:r w:rsidRPr="00EE0C9A">
        <w:rPr>
          <w:rFonts w:hAnsi="宋体"/>
          <w:sz w:val="21"/>
          <w:szCs w:val="21"/>
        </w:rPr>
        <w:t>软件知识产权保护需要的是一种高效的单向加密方法</w:t>
      </w:r>
      <w:r w:rsidR="00D77D06">
        <w:rPr>
          <w:rFonts w:hAnsi="宋体" w:hint="eastAsia"/>
          <w:sz w:val="21"/>
          <w:szCs w:val="21"/>
        </w:rPr>
        <w:t>，</w:t>
      </w:r>
      <w:r w:rsidRPr="00EE0C9A">
        <w:rPr>
          <w:rFonts w:hAnsi="宋体"/>
          <w:sz w:val="21"/>
          <w:szCs w:val="21"/>
        </w:rPr>
        <w:t>哈希函数正</w:t>
      </w:r>
      <w:r w:rsidR="00820DCE">
        <w:rPr>
          <w:rFonts w:hAnsi="宋体" w:hint="eastAsia"/>
          <w:sz w:val="21"/>
          <w:szCs w:val="21"/>
        </w:rPr>
        <w:t>是</w:t>
      </w:r>
      <w:r w:rsidRPr="00EE0C9A">
        <w:rPr>
          <w:rFonts w:hAnsi="宋体"/>
          <w:sz w:val="21"/>
          <w:szCs w:val="21"/>
        </w:rPr>
        <w:t>具有这种良好</w:t>
      </w:r>
      <w:r w:rsidR="00820DCE">
        <w:rPr>
          <w:rFonts w:hAnsi="宋体" w:hint="eastAsia"/>
          <w:sz w:val="21"/>
          <w:szCs w:val="21"/>
        </w:rPr>
        <w:t>的</w:t>
      </w:r>
      <w:r w:rsidRPr="00EE0C9A">
        <w:rPr>
          <w:rFonts w:hAnsi="宋体"/>
          <w:sz w:val="21"/>
          <w:szCs w:val="21"/>
        </w:rPr>
        <w:t>单向性</w:t>
      </w:r>
      <w:r w:rsidR="00D77D06">
        <w:rPr>
          <w:rFonts w:hAnsi="宋体" w:hint="eastAsia"/>
          <w:sz w:val="21"/>
          <w:szCs w:val="21"/>
        </w:rPr>
        <w:t>。</w:t>
      </w:r>
      <w:r w:rsidRPr="00EE0C9A">
        <w:rPr>
          <w:rFonts w:hAnsi="宋体"/>
          <w:sz w:val="21"/>
          <w:szCs w:val="21"/>
        </w:rPr>
        <w:t>单向保留前缀算法的基本思想是把某种经典的哈希函数嵌入到保留前缀加密算法中，使保留前缀加密算法具有单向性，如</w:t>
      </w:r>
      <w:r w:rsidR="00BA0F8F" w:rsidRPr="00EE0C9A">
        <w:rPr>
          <w:rFonts w:hAnsi="宋体"/>
          <w:sz w:val="21"/>
          <w:szCs w:val="21"/>
        </w:rPr>
        <w:t>图</w:t>
      </w:r>
      <w:r w:rsidR="00BA0F8F" w:rsidRPr="00EE0C9A">
        <w:rPr>
          <w:sz w:val="21"/>
          <w:szCs w:val="21"/>
        </w:rPr>
        <w:t>2</w:t>
      </w:r>
      <w:r w:rsidRPr="00EE0C9A">
        <w:rPr>
          <w:rFonts w:hAnsi="宋体"/>
          <w:sz w:val="21"/>
          <w:szCs w:val="21"/>
        </w:rPr>
        <w:t>所示。保留前缀加密中的函数</w:t>
      </w:r>
      <w:r w:rsidRPr="00EE0C9A">
        <w:rPr>
          <w:i/>
          <w:sz w:val="21"/>
          <w:szCs w:val="21"/>
        </w:rPr>
        <w:t>f</w:t>
      </w:r>
      <w:r w:rsidRPr="00EE0C9A">
        <w:rPr>
          <w:sz w:val="21"/>
          <w:szCs w:val="21"/>
        </w:rPr>
        <w:t xml:space="preserve"> </w:t>
      </w:r>
      <w:r w:rsidRPr="00EE0C9A">
        <w:rPr>
          <w:rFonts w:hAnsi="宋体"/>
          <w:sz w:val="21"/>
          <w:szCs w:val="21"/>
        </w:rPr>
        <w:t>与单向哈希函数相结合，</w:t>
      </w:r>
      <w:r w:rsidRPr="00EE0C9A">
        <w:rPr>
          <w:i/>
          <w:sz w:val="21"/>
          <w:szCs w:val="21"/>
        </w:rPr>
        <w:t>f</w:t>
      </w:r>
      <w:r w:rsidR="000479ED">
        <w:rPr>
          <w:rFonts w:hAnsi="宋体" w:hint="eastAsia"/>
          <w:sz w:val="21"/>
          <w:szCs w:val="21"/>
        </w:rPr>
        <w:t>(</w:t>
      </w:r>
      <w:r w:rsidRPr="00EE0C9A">
        <w:rPr>
          <w:i/>
          <w:sz w:val="21"/>
          <w:szCs w:val="21"/>
        </w:rPr>
        <w:t>a</w:t>
      </w:r>
      <w:r w:rsidRPr="00EE0C9A">
        <w:rPr>
          <w:sz w:val="21"/>
          <w:szCs w:val="21"/>
          <w:vertAlign w:val="subscript"/>
        </w:rPr>
        <w:t>1</w:t>
      </w:r>
      <w:r w:rsidRPr="00EE0C9A">
        <w:rPr>
          <w:i/>
          <w:sz w:val="21"/>
          <w:szCs w:val="21"/>
        </w:rPr>
        <w:t>a</w:t>
      </w:r>
      <w:r w:rsidRPr="00EE0C9A">
        <w:rPr>
          <w:sz w:val="21"/>
          <w:szCs w:val="21"/>
          <w:vertAlign w:val="subscript"/>
        </w:rPr>
        <w:t>2</w:t>
      </w:r>
      <w:r w:rsidRPr="00EE0C9A">
        <w:rPr>
          <w:sz w:val="21"/>
          <w:szCs w:val="21"/>
        </w:rPr>
        <w:t>...</w:t>
      </w:r>
      <w:proofErr w:type="spellStart"/>
      <w:r w:rsidRPr="00EE0C9A">
        <w:rPr>
          <w:i/>
          <w:sz w:val="21"/>
          <w:szCs w:val="21"/>
        </w:rPr>
        <w:t>a</w:t>
      </w:r>
      <w:r w:rsidRPr="00EE0C9A">
        <w:rPr>
          <w:i/>
          <w:sz w:val="21"/>
          <w:szCs w:val="21"/>
          <w:vertAlign w:val="subscript"/>
        </w:rPr>
        <w:t>i</w:t>
      </w:r>
      <w:proofErr w:type="spellEnd"/>
      <w:r w:rsidR="000479ED">
        <w:rPr>
          <w:rFonts w:hAnsi="宋体" w:hint="eastAsia"/>
          <w:sz w:val="21"/>
          <w:szCs w:val="21"/>
        </w:rPr>
        <w:t>)</w:t>
      </w:r>
      <w:r w:rsidRPr="00EE0C9A">
        <w:rPr>
          <w:rFonts w:hAnsi="宋体"/>
          <w:sz w:val="21"/>
          <w:szCs w:val="21"/>
        </w:rPr>
        <w:t>变成了</w:t>
      </w:r>
      <w:r w:rsidRPr="00EE0C9A">
        <w:rPr>
          <w:i/>
          <w:sz w:val="21"/>
          <w:szCs w:val="21"/>
        </w:rPr>
        <w:t>Γ</w:t>
      </w:r>
      <w:r w:rsidR="000479ED">
        <w:rPr>
          <w:rFonts w:hAnsi="宋体" w:hint="eastAsia"/>
          <w:sz w:val="21"/>
          <w:szCs w:val="21"/>
        </w:rPr>
        <w:t>(</w:t>
      </w:r>
      <w:r w:rsidRPr="00EE0C9A">
        <w:rPr>
          <w:i/>
          <w:sz w:val="21"/>
          <w:szCs w:val="21"/>
        </w:rPr>
        <w:t>Hash</w:t>
      </w:r>
      <w:r w:rsidR="000479ED">
        <w:rPr>
          <w:rFonts w:hAnsi="宋体" w:hint="eastAsia"/>
          <w:sz w:val="21"/>
          <w:szCs w:val="21"/>
        </w:rPr>
        <w:t>(</w:t>
      </w:r>
      <w:r w:rsidRPr="00EE0C9A">
        <w:rPr>
          <w:i/>
          <w:sz w:val="21"/>
          <w:szCs w:val="21"/>
        </w:rPr>
        <w:t>a</w:t>
      </w:r>
      <w:r w:rsidRPr="00EE0C9A">
        <w:rPr>
          <w:sz w:val="21"/>
          <w:szCs w:val="21"/>
          <w:vertAlign w:val="subscript"/>
        </w:rPr>
        <w:t>1</w:t>
      </w:r>
      <w:r w:rsidRPr="00EE0C9A">
        <w:rPr>
          <w:i/>
          <w:sz w:val="21"/>
          <w:szCs w:val="21"/>
        </w:rPr>
        <w:t>a</w:t>
      </w:r>
      <w:r w:rsidRPr="00EE0C9A">
        <w:rPr>
          <w:sz w:val="21"/>
          <w:szCs w:val="21"/>
          <w:vertAlign w:val="subscript"/>
        </w:rPr>
        <w:t>2</w:t>
      </w:r>
      <w:r w:rsidRPr="00EE0C9A">
        <w:rPr>
          <w:sz w:val="21"/>
          <w:szCs w:val="21"/>
        </w:rPr>
        <w:t>...</w:t>
      </w:r>
      <w:proofErr w:type="spellStart"/>
      <w:r w:rsidRPr="00EE0C9A">
        <w:rPr>
          <w:i/>
          <w:sz w:val="21"/>
          <w:szCs w:val="21"/>
        </w:rPr>
        <w:t>a</w:t>
      </w:r>
      <w:r w:rsidRPr="00EE0C9A">
        <w:rPr>
          <w:i/>
          <w:sz w:val="21"/>
          <w:szCs w:val="21"/>
          <w:vertAlign w:val="subscript"/>
        </w:rPr>
        <w:t>i</w:t>
      </w:r>
      <w:proofErr w:type="spellEnd"/>
      <w:r w:rsidR="000479ED">
        <w:rPr>
          <w:rFonts w:hAnsi="宋体" w:hint="eastAsia"/>
          <w:sz w:val="21"/>
          <w:szCs w:val="21"/>
        </w:rPr>
        <w:t>))</w:t>
      </w:r>
      <w:r w:rsidRPr="00EE0C9A">
        <w:rPr>
          <w:rFonts w:hAnsi="宋体"/>
          <w:sz w:val="21"/>
          <w:szCs w:val="21"/>
        </w:rPr>
        <w:t>，其中</w:t>
      </w:r>
      <w:r w:rsidRPr="00EE0C9A">
        <w:rPr>
          <w:i/>
          <w:sz w:val="21"/>
          <w:szCs w:val="21"/>
        </w:rPr>
        <w:t>Γ</w:t>
      </w:r>
      <w:r w:rsidRPr="00EE0C9A">
        <w:rPr>
          <w:rFonts w:hAnsi="宋体"/>
          <w:sz w:val="21"/>
          <w:szCs w:val="21"/>
        </w:rPr>
        <w:t>表示取最低有效位。上述加密方法综合了哈希函数的单向性和保留前缀加密的模式匹配，实现</w:t>
      </w:r>
      <w:r w:rsidR="006D3C79">
        <w:rPr>
          <w:rFonts w:hAnsi="宋体" w:hint="eastAsia"/>
          <w:sz w:val="21"/>
          <w:szCs w:val="21"/>
        </w:rPr>
        <w:t>了</w:t>
      </w:r>
      <w:r w:rsidRPr="00EE0C9A">
        <w:rPr>
          <w:rFonts w:hAnsi="宋体"/>
          <w:sz w:val="21"/>
          <w:szCs w:val="21"/>
        </w:rPr>
        <w:t>对软件路径信息的有效保护。</w:t>
      </w:r>
    </w:p>
    <w:p w:rsidR="008110F3" w:rsidRPr="00EE0C9A" w:rsidRDefault="008110F3" w:rsidP="00A719DF">
      <w:pPr>
        <w:pStyle w:val="af5"/>
        <w:spacing w:afterLines="50" w:after="156" w:line="240" w:lineRule="auto"/>
        <w:ind w:firstLineChars="0" w:firstLine="0"/>
      </w:pPr>
      <w:r w:rsidRPr="00EE0C9A">
        <w:object w:dxaOrig="5212" w:dyaOrig="2044">
          <v:shape id="_x0000_i1027" type="#_x0000_t75" style="width:196.6pt;height:77.1pt" o:ole="">
            <v:imagedata r:id="rId14" o:title=""/>
          </v:shape>
          <o:OLEObject Type="Embed" ProgID="Visio.Drawing.11" ShapeID="_x0000_i1027" DrawAspect="Content" ObjectID="_1416928619" r:id="rId15"/>
        </w:object>
      </w:r>
    </w:p>
    <w:p w:rsidR="008110F3" w:rsidRPr="00EE0C9A" w:rsidRDefault="008110F3" w:rsidP="00A719DF">
      <w:pPr>
        <w:pStyle w:val="af5"/>
        <w:spacing w:afterLines="50" w:after="156" w:line="240" w:lineRule="auto"/>
        <w:ind w:firstLineChars="0" w:firstLine="0"/>
        <w:jc w:val="center"/>
        <w:rPr>
          <w:b/>
          <w:sz w:val="18"/>
          <w:szCs w:val="18"/>
        </w:rPr>
      </w:pPr>
      <w:r w:rsidRPr="00EE0C9A">
        <w:rPr>
          <w:rFonts w:hAnsi="宋体"/>
          <w:b/>
          <w:sz w:val="18"/>
          <w:szCs w:val="18"/>
        </w:rPr>
        <w:t>图</w:t>
      </w:r>
      <w:r w:rsidR="00022E3E">
        <w:rPr>
          <w:b/>
          <w:sz w:val="18"/>
          <w:szCs w:val="18"/>
        </w:rPr>
        <w:t>2</w:t>
      </w:r>
      <w:r w:rsidRPr="00EE0C9A">
        <w:rPr>
          <w:b/>
          <w:sz w:val="18"/>
          <w:szCs w:val="18"/>
        </w:rPr>
        <w:t xml:space="preserve"> </w:t>
      </w:r>
      <w:r w:rsidRPr="00EE0C9A">
        <w:rPr>
          <w:rFonts w:hAnsi="宋体"/>
          <w:b/>
          <w:sz w:val="18"/>
          <w:szCs w:val="18"/>
        </w:rPr>
        <w:t>单向保留前缀加密算法</w:t>
      </w:r>
    </w:p>
    <w:p w:rsidR="004D7057" w:rsidRPr="00EE0C9A" w:rsidRDefault="004D7057" w:rsidP="006F318F">
      <w:pPr>
        <w:pStyle w:val="af5"/>
        <w:spacing w:line="240" w:lineRule="auto"/>
        <w:ind w:firstLine="420"/>
        <w:rPr>
          <w:sz w:val="21"/>
          <w:szCs w:val="21"/>
        </w:rPr>
      </w:pPr>
      <w:r w:rsidRPr="00EE0C9A">
        <w:rPr>
          <w:rFonts w:hAnsi="宋体"/>
          <w:sz w:val="21"/>
          <w:szCs w:val="21"/>
        </w:rPr>
        <w:t>表</w:t>
      </w:r>
      <w:r w:rsidRPr="00EE0C9A">
        <w:rPr>
          <w:sz w:val="21"/>
          <w:szCs w:val="21"/>
        </w:rPr>
        <w:t>1</w:t>
      </w:r>
      <w:r w:rsidRPr="00EE0C9A">
        <w:rPr>
          <w:rFonts w:hAnsi="宋体"/>
          <w:sz w:val="21"/>
          <w:szCs w:val="21"/>
        </w:rPr>
        <w:t>是对哈希函数、保留前缀加密算法和单向保留前缀加密算法的对比。</w:t>
      </w:r>
      <w:r w:rsidR="00CB3E7E">
        <w:rPr>
          <w:rFonts w:hAnsi="宋体" w:hint="eastAsia"/>
          <w:sz w:val="21"/>
          <w:szCs w:val="21"/>
        </w:rPr>
        <w:t>第一行和第二行是比较次数的最高值和平均值，第三行是</w:t>
      </w:r>
      <w:r w:rsidR="00CE3D33">
        <w:rPr>
          <w:rFonts w:hAnsi="宋体" w:hint="eastAsia"/>
          <w:sz w:val="21"/>
          <w:szCs w:val="21"/>
        </w:rPr>
        <w:t>算法的</w:t>
      </w:r>
      <w:r w:rsidR="00CB3E7E">
        <w:rPr>
          <w:rFonts w:hAnsi="宋体" w:hint="eastAsia"/>
          <w:sz w:val="21"/>
          <w:szCs w:val="21"/>
        </w:rPr>
        <w:t>单向性。</w:t>
      </w:r>
    </w:p>
    <w:p w:rsidR="004D7057" w:rsidRPr="00EE0C9A" w:rsidRDefault="004D7057" w:rsidP="004D7057">
      <w:pPr>
        <w:pStyle w:val="af7"/>
        <w:rPr>
          <w:rFonts w:eastAsia="黑体"/>
          <w:sz w:val="18"/>
          <w:szCs w:val="18"/>
        </w:rPr>
      </w:pPr>
      <w:r w:rsidRPr="00EE0C9A">
        <w:rPr>
          <w:rFonts w:eastAsia="黑体" w:hAnsi="黑体"/>
          <w:sz w:val="18"/>
          <w:szCs w:val="18"/>
        </w:rPr>
        <w:t>表</w:t>
      </w:r>
      <w:r w:rsidRPr="00EE0C9A">
        <w:rPr>
          <w:rFonts w:eastAsia="黑体"/>
          <w:sz w:val="18"/>
          <w:szCs w:val="18"/>
        </w:rPr>
        <w:t xml:space="preserve">1 </w:t>
      </w:r>
      <w:r w:rsidRPr="00EE0C9A">
        <w:rPr>
          <w:rFonts w:eastAsia="黑体" w:hAnsi="黑体"/>
          <w:sz w:val="18"/>
          <w:szCs w:val="18"/>
        </w:rPr>
        <w:t>三种算法的属性对比（</w:t>
      </w:r>
      <w:r w:rsidRPr="00EE0C9A">
        <w:rPr>
          <w:rFonts w:eastAsia="黑体"/>
          <w:i/>
          <w:sz w:val="18"/>
          <w:szCs w:val="18"/>
        </w:rPr>
        <w:t>n</w:t>
      </w:r>
      <w:r w:rsidRPr="00EE0C9A">
        <w:rPr>
          <w:rFonts w:eastAsia="黑体" w:hAnsi="黑体"/>
          <w:sz w:val="18"/>
          <w:szCs w:val="18"/>
        </w:rPr>
        <w:t>为二进制数的位数）</w:t>
      </w:r>
    </w:p>
    <w:tbl>
      <w:tblPr>
        <w:tblW w:w="0" w:type="auto"/>
        <w:jc w:val="center"/>
        <w:tblInd w:w="108" w:type="dxa"/>
        <w:tblBorders>
          <w:top w:val="single" w:sz="4" w:space="0" w:color="auto"/>
          <w:bottom w:val="single" w:sz="4" w:space="0" w:color="auto"/>
        </w:tblBorders>
        <w:tblLook w:val="04A0" w:firstRow="1" w:lastRow="0" w:firstColumn="1" w:lastColumn="0" w:noHBand="0" w:noVBand="1"/>
      </w:tblPr>
      <w:tblGrid>
        <w:gridCol w:w="676"/>
        <w:gridCol w:w="819"/>
        <w:gridCol w:w="1120"/>
        <w:gridCol w:w="1421"/>
      </w:tblGrid>
      <w:tr w:rsidR="004D7057" w:rsidRPr="00EE0C9A" w:rsidTr="002A783D">
        <w:trPr>
          <w:jc w:val="center"/>
        </w:trPr>
        <w:tc>
          <w:tcPr>
            <w:tcW w:w="676" w:type="dxa"/>
            <w:tcBorders>
              <w:bottom w:val="single" w:sz="4" w:space="0" w:color="auto"/>
            </w:tcBorders>
            <w:shd w:val="clear" w:color="auto" w:fill="auto"/>
          </w:tcPr>
          <w:p w:rsidR="004D7057" w:rsidRPr="002A783D" w:rsidRDefault="004D7057" w:rsidP="004D7057">
            <w:pPr>
              <w:pStyle w:val="af7"/>
              <w:spacing w:before="0" w:after="0"/>
              <w:rPr>
                <w:b/>
                <w:sz w:val="15"/>
                <w:szCs w:val="15"/>
              </w:rPr>
            </w:pPr>
          </w:p>
        </w:tc>
        <w:tc>
          <w:tcPr>
            <w:tcW w:w="0" w:type="auto"/>
            <w:tcBorders>
              <w:bottom w:val="single" w:sz="4" w:space="0" w:color="auto"/>
            </w:tcBorders>
            <w:shd w:val="clear" w:color="auto" w:fill="auto"/>
          </w:tcPr>
          <w:p w:rsidR="004D7057" w:rsidRPr="002A783D" w:rsidRDefault="004D7057" w:rsidP="004D7057">
            <w:pPr>
              <w:pStyle w:val="af7"/>
              <w:spacing w:before="0" w:after="0"/>
              <w:rPr>
                <w:b/>
                <w:sz w:val="15"/>
                <w:szCs w:val="15"/>
              </w:rPr>
            </w:pPr>
            <w:r w:rsidRPr="002A783D">
              <w:rPr>
                <w:rFonts w:hAnsi="宋体"/>
                <w:b/>
                <w:sz w:val="15"/>
                <w:szCs w:val="15"/>
              </w:rPr>
              <w:t>哈希函数</w:t>
            </w:r>
          </w:p>
        </w:tc>
        <w:tc>
          <w:tcPr>
            <w:tcW w:w="0" w:type="auto"/>
            <w:tcBorders>
              <w:bottom w:val="single" w:sz="4" w:space="0" w:color="auto"/>
            </w:tcBorders>
            <w:shd w:val="clear" w:color="auto" w:fill="auto"/>
          </w:tcPr>
          <w:p w:rsidR="004D7057" w:rsidRPr="002A783D" w:rsidRDefault="004D7057" w:rsidP="004D7057">
            <w:pPr>
              <w:pStyle w:val="af7"/>
              <w:spacing w:before="0" w:after="0"/>
              <w:rPr>
                <w:b/>
                <w:sz w:val="15"/>
                <w:szCs w:val="15"/>
              </w:rPr>
            </w:pPr>
            <w:r w:rsidRPr="002A783D">
              <w:rPr>
                <w:rFonts w:hAnsi="宋体"/>
                <w:b/>
                <w:sz w:val="15"/>
                <w:szCs w:val="15"/>
              </w:rPr>
              <w:t>保留前缀加密</w:t>
            </w:r>
          </w:p>
        </w:tc>
        <w:tc>
          <w:tcPr>
            <w:tcW w:w="0" w:type="auto"/>
            <w:tcBorders>
              <w:bottom w:val="single" w:sz="4" w:space="0" w:color="auto"/>
            </w:tcBorders>
            <w:shd w:val="clear" w:color="auto" w:fill="auto"/>
          </w:tcPr>
          <w:p w:rsidR="004D7057" w:rsidRPr="002A783D" w:rsidRDefault="004D7057" w:rsidP="004D7057">
            <w:pPr>
              <w:pStyle w:val="af7"/>
              <w:spacing w:before="0" w:after="0"/>
              <w:rPr>
                <w:b/>
                <w:sz w:val="15"/>
                <w:szCs w:val="15"/>
              </w:rPr>
            </w:pPr>
            <w:r w:rsidRPr="002A783D">
              <w:rPr>
                <w:rFonts w:hAnsi="宋体"/>
                <w:b/>
                <w:sz w:val="15"/>
                <w:szCs w:val="15"/>
              </w:rPr>
              <w:t>单向保留前缀加密</w:t>
            </w:r>
          </w:p>
        </w:tc>
      </w:tr>
      <w:tr w:rsidR="004D7057" w:rsidRPr="00EE0C9A" w:rsidTr="002A783D">
        <w:trPr>
          <w:jc w:val="center"/>
        </w:trPr>
        <w:tc>
          <w:tcPr>
            <w:tcW w:w="676" w:type="dxa"/>
            <w:tcBorders>
              <w:top w:val="single" w:sz="4" w:space="0" w:color="auto"/>
            </w:tcBorders>
            <w:shd w:val="clear" w:color="auto" w:fill="auto"/>
          </w:tcPr>
          <w:p w:rsidR="004D7057" w:rsidRPr="00EE0C9A" w:rsidRDefault="00FA49DD" w:rsidP="004D7057">
            <w:pPr>
              <w:pStyle w:val="af7"/>
              <w:spacing w:before="0" w:after="0"/>
              <w:rPr>
                <w:sz w:val="15"/>
                <w:szCs w:val="15"/>
              </w:rPr>
            </w:pPr>
            <w:r>
              <w:rPr>
                <w:rFonts w:hint="eastAsia"/>
                <w:sz w:val="15"/>
                <w:szCs w:val="15"/>
              </w:rPr>
              <w:t>最高值</w:t>
            </w:r>
          </w:p>
        </w:tc>
        <w:tc>
          <w:tcPr>
            <w:tcW w:w="0" w:type="auto"/>
            <w:tcBorders>
              <w:top w:val="single" w:sz="4" w:space="0" w:color="auto"/>
            </w:tcBorders>
            <w:shd w:val="clear" w:color="auto" w:fill="auto"/>
          </w:tcPr>
          <w:p w:rsidR="004D7057" w:rsidRPr="00EE0C9A" w:rsidRDefault="004D7057" w:rsidP="004D7057">
            <w:pPr>
              <w:pStyle w:val="af7"/>
              <w:spacing w:before="0" w:after="0"/>
              <w:rPr>
                <w:sz w:val="15"/>
                <w:szCs w:val="15"/>
              </w:rPr>
            </w:pPr>
            <w:r w:rsidRPr="00EE0C9A">
              <w:rPr>
                <w:sz w:val="15"/>
                <w:szCs w:val="15"/>
              </w:rPr>
              <w:t>2</w:t>
            </w:r>
            <w:r w:rsidRPr="00EE0C9A">
              <w:rPr>
                <w:i/>
                <w:sz w:val="15"/>
                <w:szCs w:val="15"/>
                <w:vertAlign w:val="superscript"/>
              </w:rPr>
              <w:t>n</w:t>
            </w:r>
            <w:r w:rsidRPr="00EE0C9A">
              <w:rPr>
                <w:sz w:val="15"/>
                <w:szCs w:val="15"/>
              </w:rPr>
              <w:t>-1</w:t>
            </w:r>
          </w:p>
        </w:tc>
        <w:tc>
          <w:tcPr>
            <w:tcW w:w="0" w:type="auto"/>
            <w:tcBorders>
              <w:top w:val="single" w:sz="4" w:space="0" w:color="auto"/>
            </w:tcBorders>
            <w:shd w:val="clear" w:color="auto" w:fill="auto"/>
          </w:tcPr>
          <w:p w:rsidR="004D7057" w:rsidRPr="00EE0C9A" w:rsidRDefault="004D7057" w:rsidP="004D7057">
            <w:pPr>
              <w:pStyle w:val="af7"/>
              <w:spacing w:before="0" w:after="0"/>
              <w:rPr>
                <w:sz w:val="15"/>
                <w:szCs w:val="15"/>
              </w:rPr>
            </w:pPr>
            <w:r w:rsidRPr="00EE0C9A">
              <w:rPr>
                <w:sz w:val="15"/>
                <w:szCs w:val="15"/>
              </w:rPr>
              <w:t>2(</w:t>
            </w:r>
            <w:r w:rsidRPr="00EE0C9A">
              <w:rPr>
                <w:i/>
                <w:sz w:val="15"/>
                <w:szCs w:val="15"/>
              </w:rPr>
              <w:t>n</w:t>
            </w:r>
            <w:r w:rsidRPr="00EE0C9A">
              <w:rPr>
                <w:sz w:val="15"/>
                <w:szCs w:val="15"/>
              </w:rPr>
              <w:t>-1)</w:t>
            </w:r>
          </w:p>
        </w:tc>
        <w:tc>
          <w:tcPr>
            <w:tcW w:w="0" w:type="auto"/>
            <w:tcBorders>
              <w:top w:val="single" w:sz="4" w:space="0" w:color="auto"/>
            </w:tcBorders>
            <w:shd w:val="clear" w:color="auto" w:fill="auto"/>
          </w:tcPr>
          <w:p w:rsidR="004D7057" w:rsidRPr="00EE0C9A" w:rsidRDefault="004D7057" w:rsidP="004D7057">
            <w:pPr>
              <w:pStyle w:val="af7"/>
              <w:spacing w:before="0" w:after="0"/>
              <w:rPr>
                <w:sz w:val="15"/>
                <w:szCs w:val="15"/>
              </w:rPr>
            </w:pPr>
            <w:r w:rsidRPr="00EE0C9A">
              <w:rPr>
                <w:sz w:val="15"/>
                <w:szCs w:val="15"/>
              </w:rPr>
              <w:t>2(</w:t>
            </w:r>
            <w:r w:rsidRPr="00EE0C9A">
              <w:rPr>
                <w:i/>
                <w:sz w:val="15"/>
                <w:szCs w:val="15"/>
              </w:rPr>
              <w:t>n</w:t>
            </w:r>
            <w:r w:rsidRPr="00EE0C9A">
              <w:rPr>
                <w:sz w:val="15"/>
                <w:szCs w:val="15"/>
              </w:rPr>
              <w:t>-1)</w:t>
            </w:r>
          </w:p>
        </w:tc>
      </w:tr>
      <w:tr w:rsidR="004D7057" w:rsidRPr="00EE0C9A" w:rsidTr="002A783D">
        <w:trPr>
          <w:jc w:val="center"/>
        </w:trPr>
        <w:tc>
          <w:tcPr>
            <w:tcW w:w="676" w:type="dxa"/>
            <w:shd w:val="clear" w:color="auto" w:fill="auto"/>
          </w:tcPr>
          <w:p w:rsidR="004D7057" w:rsidRPr="00EE0C9A" w:rsidRDefault="00FA49DD" w:rsidP="004D7057">
            <w:pPr>
              <w:pStyle w:val="af7"/>
              <w:spacing w:before="0" w:after="0"/>
              <w:rPr>
                <w:sz w:val="15"/>
                <w:szCs w:val="15"/>
              </w:rPr>
            </w:pPr>
            <w:r>
              <w:rPr>
                <w:rFonts w:hint="eastAsia"/>
                <w:sz w:val="15"/>
                <w:szCs w:val="15"/>
              </w:rPr>
              <w:lastRenderedPageBreak/>
              <w:t>平均值</w:t>
            </w:r>
          </w:p>
        </w:tc>
        <w:tc>
          <w:tcPr>
            <w:tcW w:w="0" w:type="auto"/>
            <w:shd w:val="clear" w:color="auto" w:fill="auto"/>
          </w:tcPr>
          <w:p w:rsidR="004D7057" w:rsidRPr="00EE0C9A" w:rsidRDefault="004D7057" w:rsidP="004D7057">
            <w:pPr>
              <w:pStyle w:val="af7"/>
              <w:spacing w:before="0" w:after="0"/>
              <w:rPr>
                <w:sz w:val="15"/>
                <w:szCs w:val="15"/>
              </w:rPr>
            </w:pPr>
            <w:r w:rsidRPr="00EE0C9A">
              <w:rPr>
                <w:sz w:val="15"/>
                <w:szCs w:val="15"/>
              </w:rPr>
              <w:t>2</w:t>
            </w:r>
            <w:r w:rsidRPr="00EE0C9A">
              <w:rPr>
                <w:i/>
                <w:sz w:val="15"/>
                <w:szCs w:val="15"/>
                <w:vertAlign w:val="superscript"/>
              </w:rPr>
              <w:t>n</w:t>
            </w:r>
          </w:p>
        </w:tc>
        <w:tc>
          <w:tcPr>
            <w:tcW w:w="0" w:type="auto"/>
            <w:shd w:val="clear" w:color="auto" w:fill="auto"/>
          </w:tcPr>
          <w:p w:rsidR="004D7057" w:rsidRPr="00EE0C9A" w:rsidRDefault="004D7057" w:rsidP="004D7057">
            <w:pPr>
              <w:pStyle w:val="af7"/>
              <w:spacing w:before="0" w:after="0"/>
              <w:rPr>
                <w:sz w:val="15"/>
                <w:szCs w:val="15"/>
              </w:rPr>
            </w:pPr>
            <w:r w:rsidRPr="00EE0C9A">
              <w:rPr>
                <w:i/>
                <w:sz w:val="15"/>
                <w:szCs w:val="15"/>
              </w:rPr>
              <w:t>n</w:t>
            </w:r>
            <w:r w:rsidRPr="00EE0C9A">
              <w:rPr>
                <w:sz w:val="15"/>
                <w:szCs w:val="15"/>
              </w:rPr>
              <w:t>-2</w:t>
            </w:r>
          </w:p>
        </w:tc>
        <w:tc>
          <w:tcPr>
            <w:tcW w:w="0" w:type="auto"/>
            <w:shd w:val="clear" w:color="auto" w:fill="auto"/>
          </w:tcPr>
          <w:p w:rsidR="004D7057" w:rsidRPr="00EE0C9A" w:rsidRDefault="004D7057" w:rsidP="004D7057">
            <w:pPr>
              <w:pStyle w:val="af7"/>
              <w:spacing w:before="0" w:after="0"/>
              <w:rPr>
                <w:sz w:val="15"/>
                <w:szCs w:val="15"/>
              </w:rPr>
            </w:pPr>
            <w:r w:rsidRPr="00EE0C9A">
              <w:rPr>
                <w:i/>
                <w:sz w:val="15"/>
                <w:szCs w:val="15"/>
              </w:rPr>
              <w:t>n</w:t>
            </w:r>
            <w:r w:rsidRPr="00EE0C9A">
              <w:rPr>
                <w:sz w:val="15"/>
                <w:szCs w:val="15"/>
              </w:rPr>
              <w:t>-2</w:t>
            </w:r>
          </w:p>
        </w:tc>
      </w:tr>
      <w:tr w:rsidR="004D7057" w:rsidRPr="00EE0C9A" w:rsidTr="002A783D">
        <w:trPr>
          <w:jc w:val="center"/>
        </w:trPr>
        <w:tc>
          <w:tcPr>
            <w:tcW w:w="676" w:type="dxa"/>
            <w:shd w:val="clear" w:color="auto" w:fill="auto"/>
          </w:tcPr>
          <w:p w:rsidR="004D7057" w:rsidRPr="00EE0C9A" w:rsidRDefault="006F318F" w:rsidP="004D7057">
            <w:pPr>
              <w:pStyle w:val="af7"/>
              <w:spacing w:before="0" w:after="0"/>
              <w:rPr>
                <w:sz w:val="15"/>
                <w:szCs w:val="15"/>
              </w:rPr>
            </w:pPr>
            <w:r w:rsidRPr="00EE0C9A">
              <w:rPr>
                <w:rFonts w:hAnsi="宋体"/>
                <w:sz w:val="15"/>
                <w:szCs w:val="15"/>
              </w:rPr>
              <w:t>单向</w:t>
            </w:r>
            <w:r w:rsidR="00FA49DD">
              <w:rPr>
                <w:rFonts w:hAnsi="宋体" w:hint="eastAsia"/>
                <w:sz w:val="15"/>
                <w:szCs w:val="15"/>
              </w:rPr>
              <w:t>性</w:t>
            </w:r>
          </w:p>
        </w:tc>
        <w:tc>
          <w:tcPr>
            <w:tcW w:w="0" w:type="auto"/>
            <w:shd w:val="clear" w:color="auto" w:fill="auto"/>
          </w:tcPr>
          <w:p w:rsidR="004D7057" w:rsidRPr="00EE0C9A" w:rsidRDefault="006F318F" w:rsidP="004D7057">
            <w:pPr>
              <w:pStyle w:val="af7"/>
              <w:spacing w:before="0" w:after="0"/>
              <w:rPr>
                <w:sz w:val="15"/>
                <w:szCs w:val="15"/>
              </w:rPr>
            </w:pPr>
            <w:r w:rsidRPr="00EE0C9A">
              <w:rPr>
                <w:sz w:val="15"/>
                <w:szCs w:val="15"/>
              </w:rPr>
              <w:t>√</w:t>
            </w:r>
          </w:p>
        </w:tc>
        <w:tc>
          <w:tcPr>
            <w:tcW w:w="0" w:type="auto"/>
            <w:shd w:val="clear" w:color="auto" w:fill="auto"/>
          </w:tcPr>
          <w:p w:rsidR="004D7057" w:rsidRPr="00EE0C9A" w:rsidRDefault="0089114A" w:rsidP="004D7057">
            <w:pPr>
              <w:pStyle w:val="af7"/>
              <w:spacing w:before="0" w:after="0"/>
              <w:rPr>
                <w:sz w:val="15"/>
                <w:szCs w:val="15"/>
              </w:rPr>
            </w:pPr>
            <w:r w:rsidRPr="0089114A">
              <w:rPr>
                <w:rFonts w:hint="eastAsia"/>
                <w:sz w:val="15"/>
                <w:szCs w:val="15"/>
              </w:rPr>
              <w:t>×</w:t>
            </w:r>
          </w:p>
        </w:tc>
        <w:tc>
          <w:tcPr>
            <w:tcW w:w="0" w:type="auto"/>
            <w:shd w:val="clear" w:color="auto" w:fill="auto"/>
          </w:tcPr>
          <w:p w:rsidR="004D7057" w:rsidRPr="00EE0C9A" w:rsidRDefault="006F318F" w:rsidP="004D7057">
            <w:pPr>
              <w:pStyle w:val="af7"/>
              <w:spacing w:before="0" w:after="0"/>
              <w:rPr>
                <w:sz w:val="15"/>
                <w:szCs w:val="15"/>
              </w:rPr>
            </w:pPr>
            <w:r w:rsidRPr="00EE0C9A">
              <w:rPr>
                <w:sz w:val="15"/>
                <w:szCs w:val="15"/>
              </w:rPr>
              <w:t>√</w:t>
            </w:r>
          </w:p>
        </w:tc>
      </w:tr>
    </w:tbl>
    <w:p w:rsidR="00FA49DD" w:rsidRDefault="00FA49DD" w:rsidP="00A719DF">
      <w:pPr>
        <w:pStyle w:val="af5"/>
        <w:spacing w:beforeLines="50" w:before="156" w:line="240" w:lineRule="auto"/>
        <w:ind w:firstLine="420"/>
        <w:rPr>
          <w:rFonts w:hAnsi="宋体"/>
          <w:sz w:val="21"/>
          <w:szCs w:val="21"/>
        </w:rPr>
      </w:pPr>
      <w:r w:rsidRPr="00EE0C9A">
        <w:rPr>
          <w:rFonts w:hAnsi="宋体"/>
          <w:sz w:val="21"/>
          <w:szCs w:val="21"/>
        </w:rPr>
        <w:t>对于输入为</w:t>
      </w:r>
      <w:r w:rsidRPr="00EE0C9A">
        <w:rPr>
          <w:i/>
          <w:sz w:val="21"/>
          <w:szCs w:val="21"/>
        </w:rPr>
        <w:t>n</w:t>
      </w:r>
      <w:r w:rsidRPr="00EE0C9A">
        <w:rPr>
          <w:rFonts w:hAnsi="宋体"/>
          <w:sz w:val="21"/>
          <w:szCs w:val="21"/>
        </w:rPr>
        <w:t>位的二进制整数区间，单向哈希函数的比较次数与区间的大小成正比。保留前缀加密的比较次数与输入的二进制数的位数成正比，因此，其时间开销和空间开销远远小于单向哈希函数，但是，保留前缀加密不具有单向性。单向保留前缀加密算法结合前两种算法的单向性和低开销的优点，具有良好的应用性。</w:t>
      </w:r>
    </w:p>
    <w:p w:rsidR="00DA764B" w:rsidRPr="00EE0C9A" w:rsidRDefault="004D7057" w:rsidP="00FA49DD">
      <w:pPr>
        <w:pStyle w:val="af5"/>
        <w:spacing w:line="240" w:lineRule="auto"/>
        <w:ind w:firstLine="420"/>
        <w:rPr>
          <w:sz w:val="21"/>
          <w:szCs w:val="21"/>
        </w:rPr>
        <w:sectPr w:rsidR="00DA764B" w:rsidRPr="00EE0C9A" w:rsidSect="003A7F81">
          <w:type w:val="continuous"/>
          <w:pgSz w:w="11906" w:h="16838"/>
          <w:pgMar w:top="1440" w:right="1800" w:bottom="1440" w:left="1800" w:header="851" w:footer="992" w:gutter="0"/>
          <w:cols w:num="2" w:space="425"/>
          <w:docGrid w:type="lines" w:linePitch="312"/>
        </w:sectPr>
      </w:pPr>
      <w:r w:rsidRPr="00EE0C9A">
        <w:rPr>
          <w:rFonts w:hAnsi="宋体"/>
          <w:sz w:val="21"/>
          <w:szCs w:val="21"/>
        </w:rPr>
        <w:lastRenderedPageBreak/>
        <w:t>基于单向保留前缀算法的路径混淆过程分为</w:t>
      </w:r>
      <w:r w:rsidRPr="00EE0C9A">
        <w:rPr>
          <w:sz w:val="21"/>
          <w:szCs w:val="21"/>
        </w:rPr>
        <w:t>4</w:t>
      </w:r>
      <w:r w:rsidRPr="00EE0C9A">
        <w:rPr>
          <w:rFonts w:hAnsi="宋体"/>
          <w:sz w:val="21"/>
          <w:szCs w:val="21"/>
        </w:rPr>
        <w:t>个步骤，如</w:t>
      </w:r>
      <w:r w:rsidR="0001017E" w:rsidRPr="00EE0C9A">
        <w:rPr>
          <w:rFonts w:hAnsi="宋体"/>
          <w:sz w:val="21"/>
          <w:szCs w:val="21"/>
        </w:rPr>
        <w:t>图</w:t>
      </w:r>
      <w:r w:rsidR="0001017E" w:rsidRPr="00EE0C9A">
        <w:rPr>
          <w:sz w:val="21"/>
          <w:szCs w:val="21"/>
        </w:rPr>
        <w:t>3</w:t>
      </w:r>
      <w:r w:rsidRPr="00EE0C9A">
        <w:rPr>
          <w:rFonts w:hAnsi="宋体"/>
          <w:sz w:val="21"/>
          <w:szCs w:val="21"/>
        </w:rPr>
        <w:t>所示。首先，从软件代码中提取大于和小于的路径分支条件，这些分支条件是单向哈希函数不能直接进行保护的；接着，计算能够满足这些不等关系的数值区间，其中</w:t>
      </w:r>
      <w:r w:rsidRPr="00EE0C9A">
        <w:rPr>
          <w:sz w:val="21"/>
          <w:szCs w:val="21"/>
        </w:rPr>
        <w:t>MAX</w:t>
      </w:r>
      <w:r w:rsidRPr="00EE0C9A">
        <w:rPr>
          <w:rFonts w:hAnsi="宋体"/>
          <w:sz w:val="21"/>
          <w:szCs w:val="21"/>
        </w:rPr>
        <w:t>和</w:t>
      </w:r>
      <w:r w:rsidRPr="00EE0C9A">
        <w:rPr>
          <w:sz w:val="21"/>
          <w:szCs w:val="21"/>
        </w:rPr>
        <w:t>MIN</w:t>
      </w:r>
      <w:r w:rsidRPr="00EE0C9A">
        <w:rPr>
          <w:rFonts w:hAnsi="宋体"/>
          <w:sz w:val="21"/>
          <w:szCs w:val="21"/>
        </w:rPr>
        <w:t>分别表示</w:t>
      </w:r>
      <w:r w:rsidRPr="00EE0C9A">
        <w:rPr>
          <w:i/>
          <w:sz w:val="21"/>
          <w:szCs w:val="21"/>
        </w:rPr>
        <w:t>x</w:t>
      </w:r>
      <w:r w:rsidRPr="00EE0C9A">
        <w:rPr>
          <w:rFonts w:hAnsi="宋体"/>
          <w:sz w:val="21"/>
          <w:szCs w:val="21"/>
        </w:rPr>
        <w:t>取值范围中的最大值和最小值；然后，利用单向保留前缀加密算法找到数值区间的前缀集合；最后，将路径分支条件替换成前缀匹配操作。</w:t>
      </w:r>
    </w:p>
    <w:p w:rsidR="00DA764B" w:rsidRPr="00EE0C9A" w:rsidRDefault="00846532" w:rsidP="003E08AF">
      <w:pPr>
        <w:pStyle w:val="af5"/>
        <w:spacing w:beforeLines="50" w:before="156" w:line="240" w:lineRule="auto"/>
        <w:ind w:firstLineChars="0" w:firstLine="0"/>
        <w:jc w:val="center"/>
      </w:pPr>
      <w:r>
        <w:object w:dxaOrig="9388" w:dyaOrig="3384">
          <v:shape id="_x0000_i1028" type="#_x0000_t75" style="width:404.3pt;height:145.85pt" o:ole="">
            <v:imagedata r:id="rId16" o:title=""/>
          </v:shape>
          <o:OLEObject Type="Embed" ProgID="Visio.Drawing.11" ShapeID="_x0000_i1028" DrawAspect="Content" ObjectID="_1416928620" r:id="rId17"/>
        </w:object>
      </w:r>
    </w:p>
    <w:p w:rsidR="00DA764B" w:rsidRPr="00EE0C9A" w:rsidRDefault="00DA764B" w:rsidP="00017506">
      <w:pPr>
        <w:pStyle w:val="af5"/>
        <w:spacing w:line="240" w:lineRule="auto"/>
        <w:ind w:firstLineChars="0" w:firstLine="0"/>
        <w:jc w:val="center"/>
        <w:rPr>
          <w:rFonts w:eastAsia="黑体"/>
          <w:sz w:val="18"/>
          <w:szCs w:val="18"/>
        </w:rPr>
      </w:pPr>
      <w:r w:rsidRPr="00EE0C9A">
        <w:rPr>
          <w:rFonts w:eastAsia="黑体" w:hAnsi="黑体"/>
          <w:sz w:val="18"/>
          <w:szCs w:val="18"/>
        </w:rPr>
        <w:t>图</w:t>
      </w:r>
      <w:r w:rsidR="006F7CC5">
        <w:rPr>
          <w:rFonts w:eastAsia="黑体"/>
          <w:sz w:val="18"/>
          <w:szCs w:val="18"/>
        </w:rPr>
        <w:t>3</w:t>
      </w:r>
      <w:r w:rsidRPr="00EE0C9A">
        <w:rPr>
          <w:rFonts w:eastAsia="黑体"/>
          <w:sz w:val="18"/>
          <w:szCs w:val="18"/>
        </w:rPr>
        <w:t xml:space="preserve"> </w:t>
      </w:r>
      <w:r w:rsidRPr="00EE0C9A">
        <w:rPr>
          <w:rFonts w:eastAsia="黑体" w:hAnsi="黑体"/>
          <w:sz w:val="18"/>
          <w:szCs w:val="18"/>
        </w:rPr>
        <w:t>基于单向保留前缀加密算法的路径混淆过程</w:t>
      </w:r>
    </w:p>
    <w:p w:rsidR="00017506" w:rsidRPr="00EE0C9A" w:rsidRDefault="00017506" w:rsidP="00017506">
      <w:pPr>
        <w:pStyle w:val="af5"/>
        <w:spacing w:line="240" w:lineRule="auto"/>
        <w:ind w:firstLineChars="0" w:firstLine="0"/>
        <w:jc w:val="center"/>
        <w:rPr>
          <w:sz w:val="18"/>
          <w:szCs w:val="18"/>
        </w:rPr>
      </w:pPr>
    </w:p>
    <w:p w:rsidR="00017506" w:rsidRPr="00EE0C9A" w:rsidRDefault="00017506" w:rsidP="00017506">
      <w:pPr>
        <w:pStyle w:val="af5"/>
        <w:spacing w:line="240" w:lineRule="auto"/>
        <w:ind w:firstLineChars="0" w:firstLine="0"/>
        <w:jc w:val="center"/>
        <w:rPr>
          <w:sz w:val="18"/>
          <w:szCs w:val="18"/>
        </w:rPr>
        <w:sectPr w:rsidR="00017506" w:rsidRPr="00EE0C9A" w:rsidSect="00DA764B">
          <w:type w:val="continuous"/>
          <w:pgSz w:w="11906" w:h="16838"/>
          <w:pgMar w:top="1440" w:right="1800" w:bottom="1440" w:left="1800" w:header="851" w:footer="992" w:gutter="0"/>
          <w:cols w:space="425"/>
          <w:docGrid w:type="lines" w:linePitch="312"/>
        </w:sectPr>
      </w:pPr>
    </w:p>
    <w:p w:rsidR="00017506" w:rsidRPr="00EE0C9A" w:rsidRDefault="00017506" w:rsidP="00470F2C">
      <w:pPr>
        <w:pStyle w:val="10"/>
        <w:spacing w:before="0" w:after="0" w:line="360" w:lineRule="auto"/>
        <w:rPr>
          <w:rFonts w:ascii="Times New Roman" w:hAnsi="Times New Roman"/>
          <w:sz w:val="28"/>
          <w:szCs w:val="28"/>
        </w:rPr>
      </w:pPr>
      <w:r w:rsidRPr="00EE0C9A">
        <w:rPr>
          <w:rFonts w:ascii="Times New Roman" w:hAnsi="Times New Roman"/>
        </w:rPr>
        <w:lastRenderedPageBreak/>
        <w:t xml:space="preserve">4. </w:t>
      </w:r>
      <w:r w:rsidRPr="00EE0C9A">
        <w:rPr>
          <w:rFonts w:ascii="Times New Roman" w:hAnsi="宋体"/>
        </w:rPr>
        <w:t>安全性分析和性能测试</w:t>
      </w:r>
    </w:p>
    <w:p w:rsidR="007932D5" w:rsidRPr="00EE0C9A" w:rsidRDefault="00017506" w:rsidP="00470F2C">
      <w:pPr>
        <w:pStyle w:val="2"/>
        <w:spacing w:before="0" w:after="0" w:line="360" w:lineRule="auto"/>
        <w:rPr>
          <w:rFonts w:ascii="Times New Roman" w:hAnsi="Times New Roman"/>
          <w:i w:val="0"/>
          <w:sz w:val="21"/>
          <w:szCs w:val="21"/>
        </w:rPr>
      </w:pPr>
      <w:r w:rsidRPr="00EE0C9A">
        <w:rPr>
          <w:rFonts w:ascii="Times New Roman" w:hAnsi="Times New Roman"/>
          <w:i w:val="0"/>
          <w:sz w:val="21"/>
          <w:szCs w:val="21"/>
        </w:rPr>
        <w:t xml:space="preserve">4.1 </w:t>
      </w:r>
      <w:r w:rsidR="007932D5" w:rsidRPr="00EE0C9A">
        <w:rPr>
          <w:rFonts w:ascii="Times New Roman" w:hAnsi="宋体"/>
          <w:i w:val="0"/>
          <w:sz w:val="21"/>
          <w:szCs w:val="21"/>
        </w:rPr>
        <w:t>安全性分析</w:t>
      </w:r>
    </w:p>
    <w:p w:rsidR="00316F96" w:rsidRPr="00EE0C9A" w:rsidRDefault="00316F96" w:rsidP="003A7F81">
      <w:pPr>
        <w:pStyle w:val="af5"/>
        <w:spacing w:line="240" w:lineRule="auto"/>
        <w:ind w:firstLine="420"/>
        <w:rPr>
          <w:rFonts w:eastAsiaTheme="minorEastAsia"/>
          <w:kern w:val="0"/>
          <w:sz w:val="21"/>
          <w:szCs w:val="21"/>
        </w:rPr>
      </w:pPr>
      <w:r w:rsidRPr="00EE0C9A">
        <w:rPr>
          <w:rFonts w:eastAsiaTheme="minorEastAsia" w:hAnsiTheme="minorEastAsia"/>
          <w:kern w:val="0"/>
          <w:sz w:val="21"/>
          <w:szCs w:val="21"/>
        </w:rPr>
        <w:t>软件路径分支条件的保护要求攻击者即使能够进行多次用例测试，也无法根据运行结果准确推断分支条件。</w:t>
      </w:r>
      <w:r w:rsidR="009734EE" w:rsidRPr="00EE0C9A">
        <w:rPr>
          <w:rFonts w:eastAsiaTheme="minorEastAsia" w:hAnsiTheme="minorEastAsia"/>
          <w:kern w:val="0"/>
          <w:sz w:val="21"/>
          <w:szCs w:val="21"/>
        </w:rPr>
        <w:t>本文通过将单向保留前缀加密算法</w:t>
      </w:r>
      <w:r w:rsidRPr="00EE0C9A">
        <w:rPr>
          <w:rFonts w:eastAsiaTheme="minorEastAsia" w:hAnsiTheme="minorEastAsia"/>
          <w:kern w:val="0"/>
          <w:sz w:val="21"/>
          <w:szCs w:val="21"/>
        </w:rPr>
        <w:t>作用于分支条件对应的数值区间，形成一个或多个</w:t>
      </w:r>
      <w:r w:rsidR="006F7CC5">
        <w:rPr>
          <w:rFonts w:eastAsiaTheme="minorEastAsia" w:hAnsiTheme="minorEastAsia"/>
          <w:kern w:val="0"/>
          <w:sz w:val="21"/>
          <w:szCs w:val="21"/>
        </w:rPr>
        <w:t>前缀集合，从而将输入数值与分支条件的大小关系比较转化为对其前缀</w:t>
      </w:r>
      <w:r w:rsidR="006F7CC5">
        <w:rPr>
          <w:rFonts w:eastAsiaTheme="minorEastAsia" w:hAnsiTheme="minorEastAsia" w:hint="eastAsia"/>
          <w:kern w:val="0"/>
          <w:sz w:val="21"/>
          <w:szCs w:val="21"/>
        </w:rPr>
        <w:t>的</w:t>
      </w:r>
      <w:r w:rsidRPr="00EE0C9A">
        <w:rPr>
          <w:rFonts w:eastAsiaTheme="minorEastAsia" w:hAnsiTheme="minorEastAsia"/>
          <w:kern w:val="0"/>
          <w:sz w:val="21"/>
          <w:szCs w:val="21"/>
        </w:rPr>
        <w:t>判定，以达到保护路径分支条件的目的。</w:t>
      </w:r>
      <w:proofErr w:type="spellStart"/>
      <w:r w:rsidRPr="00EE0C9A">
        <w:rPr>
          <w:rFonts w:eastAsiaTheme="minorEastAsia"/>
          <w:color w:val="000000" w:themeColor="text1"/>
          <w:kern w:val="0"/>
          <w:sz w:val="21"/>
          <w:szCs w:val="21"/>
        </w:rPr>
        <w:t>Amanatidis</w:t>
      </w:r>
      <w:proofErr w:type="spellEnd"/>
      <w:r w:rsidRPr="00EE0C9A">
        <w:rPr>
          <w:rFonts w:eastAsiaTheme="minorEastAsia" w:hAnsiTheme="minorEastAsia"/>
          <w:color w:val="000000" w:themeColor="text1"/>
          <w:kern w:val="0"/>
          <w:sz w:val="21"/>
          <w:szCs w:val="21"/>
        </w:rPr>
        <w:t>等人</w:t>
      </w:r>
      <w:r w:rsidR="00785ED9" w:rsidRPr="00EE0C9A">
        <w:rPr>
          <w:rFonts w:eastAsiaTheme="minorEastAsia"/>
          <w:color w:val="000000" w:themeColor="text1"/>
          <w:kern w:val="0"/>
          <w:sz w:val="21"/>
          <w:szCs w:val="21"/>
          <w:vertAlign w:val="superscript"/>
        </w:rPr>
        <w:fldChar w:fldCharType="begin"/>
      </w:r>
      <w:r w:rsidR="00337234" w:rsidRPr="00EE0C9A">
        <w:rPr>
          <w:rFonts w:eastAsiaTheme="minorEastAsia"/>
          <w:color w:val="000000" w:themeColor="text1"/>
          <w:kern w:val="0"/>
          <w:sz w:val="21"/>
          <w:szCs w:val="21"/>
          <w:vertAlign w:val="superscript"/>
        </w:rPr>
        <w:instrText xml:space="preserve"> REF _Ref320811497 \r \h  \* MERGEFORMAT </w:instrText>
      </w:r>
      <w:r w:rsidR="00785ED9" w:rsidRPr="00EE0C9A">
        <w:rPr>
          <w:rFonts w:eastAsiaTheme="minorEastAsia"/>
          <w:color w:val="000000" w:themeColor="text1"/>
          <w:kern w:val="0"/>
          <w:sz w:val="21"/>
          <w:szCs w:val="21"/>
          <w:vertAlign w:val="superscript"/>
        </w:rPr>
      </w:r>
      <w:r w:rsidR="00785ED9" w:rsidRPr="00EE0C9A">
        <w:rPr>
          <w:rFonts w:eastAsiaTheme="minorEastAsia"/>
          <w:color w:val="000000" w:themeColor="text1"/>
          <w:kern w:val="0"/>
          <w:sz w:val="21"/>
          <w:szCs w:val="21"/>
          <w:vertAlign w:val="superscript"/>
        </w:rPr>
        <w:fldChar w:fldCharType="separate"/>
      </w:r>
      <w:r w:rsidR="001A743E">
        <w:rPr>
          <w:rFonts w:eastAsiaTheme="minorEastAsia"/>
          <w:color w:val="000000" w:themeColor="text1"/>
          <w:kern w:val="0"/>
          <w:sz w:val="21"/>
          <w:szCs w:val="21"/>
          <w:vertAlign w:val="superscript"/>
        </w:rPr>
        <w:t>[31]</w:t>
      </w:r>
      <w:r w:rsidR="00785ED9" w:rsidRPr="00EE0C9A">
        <w:rPr>
          <w:rFonts w:eastAsiaTheme="minorEastAsia"/>
          <w:color w:val="000000" w:themeColor="text1"/>
          <w:kern w:val="0"/>
          <w:sz w:val="21"/>
          <w:szCs w:val="21"/>
          <w:vertAlign w:val="superscript"/>
        </w:rPr>
        <w:fldChar w:fldCharType="end"/>
      </w:r>
      <w:r w:rsidRPr="00EE0C9A">
        <w:rPr>
          <w:rFonts w:eastAsiaTheme="minorEastAsia" w:hAnsiTheme="minorEastAsia"/>
          <w:color w:val="000000" w:themeColor="text1"/>
          <w:kern w:val="0"/>
          <w:sz w:val="21"/>
          <w:szCs w:val="21"/>
        </w:rPr>
        <w:t>首先提出了保留前缀的加密方案。他们通过一个真实的保留前缀方案（</w:t>
      </w:r>
      <w:r w:rsidRPr="00EE0C9A">
        <w:rPr>
          <w:rFonts w:eastAsiaTheme="minorEastAsia"/>
          <w:color w:val="000000" w:themeColor="text1"/>
          <w:kern w:val="0"/>
          <w:sz w:val="21"/>
          <w:szCs w:val="21"/>
        </w:rPr>
        <w:t>real PPE scheme</w:t>
      </w:r>
      <w:r w:rsidRPr="00EE0C9A">
        <w:rPr>
          <w:rFonts w:eastAsiaTheme="minorEastAsia" w:hAnsiTheme="minorEastAsia"/>
          <w:color w:val="000000" w:themeColor="text1"/>
          <w:kern w:val="0"/>
          <w:sz w:val="21"/>
          <w:szCs w:val="21"/>
        </w:rPr>
        <w:t>）和一个理想的保留前缀对象（</w:t>
      </w:r>
      <w:r w:rsidRPr="00EE0C9A">
        <w:rPr>
          <w:rFonts w:eastAsiaTheme="minorEastAsia"/>
          <w:color w:val="000000" w:themeColor="text1"/>
          <w:kern w:val="0"/>
          <w:sz w:val="21"/>
          <w:szCs w:val="21"/>
        </w:rPr>
        <w:t>ideal PPE object</w:t>
      </w:r>
      <w:r w:rsidRPr="00EE0C9A">
        <w:rPr>
          <w:rFonts w:eastAsiaTheme="minorEastAsia" w:hAnsiTheme="minorEastAsia"/>
          <w:color w:val="000000" w:themeColor="text1"/>
          <w:kern w:val="0"/>
          <w:sz w:val="21"/>
          <w:szCs w:val="21"/>
        </w:rPr>
        <w:t>）定义了安全目标，这里，理想保留前缀对象是一个随机取自于所有保留前缀函数集合中的加密函数。如果，真实的保留前缀方案是</w:t>
      </w:r>
      <w:r w:rsidRPr="00EE0C9A">
        <w:rPr>
          <w:rFonts w:eastAsiaTheme="minorEastAsia"/>
          <w:color w:val="000000" w:themeColor="text1"/>
          <w:kern w:val="0"/>
          <w:sz w:val="21"/>
          <w:szCs w:val="21"/>
        </w:rPr>
        <w:t>“</w:t>
      </w:r>
      <w:r w:rsidRPr="00EE0C9A">
        <w:rPr>
          <w:rFonts w:eastAsiaTheme="minorEastAsia" w:hAnsiTheme="minorEastAsia"/>
          <w:color w:val="000000" w:themeColor="text1"/>
          <w:kern w:val="0"/>
          <w:sz w:val="21"/>
          <w:szCs w:val="21"/>
        </w:rPr>
        <w:t>安全的</w:t>
      </w:r>
      <w:r w:rsidRPr="00EE0C9A">
        <w:rPr>
          <w:rFonts w:eastAsiaTheme="minorEastAsia"/>
          <w:color w:val="000000" w:themeColor="text1"/>
          <w:kern w:val="0"/>
          <w:sz w:val="21"/>
          <w:szCs w:val="21"/>
        </w:rPr>
        <w:t>”</w:t>
      </w:r>
      <w:r w:rsidRPr="00EE0C9A">
        <w:rPr>
          <w:rFonts w:eastAsiaTheme="minorEastAsia" w:hAnsiTheme="minorEastAsia"/>
          <w:color w:val="000000" w:themeColor="text1"/>
          <w:kern w:val="0"/>
          <w:sz w:val="21"/>
          <w:szCs w:val="21"/>
        </w:rPr>
        <w:t>，那么其与一个理想的随机保留前缀函数应是计算不可区分的。</w:t>
      </w:r>
      <w:r w:rsidRPr="00EE0C9A">
        <w:rPr>
          <w:rFonts w:eastAsiaTheme="minorEastAsia"/>
          <w:color w:val="000000" w:themeColor="text1"/>
          <w:kern w:val="0"/>
          <w:sz w:val="21"/>
          <w:szCs w:val="21"/>
        </w:rPr>
        <w:t>X</w:t>
      </w:r>
      <w:r w:rsidR="00337234" w:rsidRPr="00EE0C9A">
        <w:rPr>
          <w:rFonts w:eastAsiaTheme="minorEastAsia"/>
          <w:color w:val="000000" w:themeColor="text1"/>
          <w:kern w:val="0"/>
          <w:sz w:val="21"/>
          <w:szCs w:val="21"/>
        </w:rPr>
        <w:t>iao</w:t>
      </w:r>
      <w:r w:rsidRPr="00EE0C9A">
        <w:rPr>
          <w:rFonts w:eastAsiaTheme="minorEastAsia" w:hAnsiTheme="minorEastAsia"/>
          <w:color w:val="000000" w:themeColor="text1"/>
          <w:kern w:val="0"/>
          <w:sz w:val="21"/>
          <w:szCs w:val="21"/>
        </w:rPr>
        <w:t>等人</w:t>
      </w:r>
      <w:r w:rsidR="00785ED9" w:rsidRPr="00EE0C9A">
        <w:rPr>
          <w:rFonts w:eastAsiaTheme="minorEastAsia"/>
          <w:color w:val="000000" w:themeColor="text1"/>
          <w:kern w:val="0"/>
          <w:sz w:val="21"/>
          <w:szCs w:val="21"/>
          <w:vertAlign w:val="superscript"/>
        </w:rPr>
        <w:fldChar w:fldCharType="begin"/>
      </w:r>
      <w:r w:rsidR="00337234" w:rsidRPr="00EE0C9A">
        <w:rPr>
          <w:rFonts w:eastAsiaTheme="minorEastAsia"/>
          <w:color w:val="000000" w:themeColor="text1"/>
          <w:kern w:val="0"/>
          <w:sz w:val="21"/>
          <w:szCs w:val="21"/>
          <w:vertAlign w:val="superscript"/>
        </w:rPr>
        <w:instrText xml:space="preserve"> REF _Ref320720552 \r \h  \* MERGEFORMAT </w:instrText>
      </w:r>
      <w:r w:rsidR="00785ED9" w:rsidRPr="00EE0C9A">
        <w:rPr>
          <w:rFonts w:eastAsiaTheme="minorEastAsia"/>
          <w:color w:val="000000" w:themeColor="text1"/>
          <w:kern w:val="0"/>
          <w:sz w:val="21"/>
          <w:szCs w:val="21"/>
          <w:vertAlign w:val="superscript"/>
        </w:rPr>
      </w:r>
      <w:r w:rsidR="00785ED9" w:rsidRPr="00EE0C9A">
        <w:rPr>
          <w:rFonts w:eastAsiaTheme="minorEastAsia"/>
          <w:color w:val="000000" w:themeColor="text1"/>
          <w:kern w:val="0"/>
          <w:sz w:val="21"/>
          <w:szCs w:val="21"/>
          <w:vertAlign w:val="superscript"/>
        </w:rPr>
        <w:fldChar w:fldCharType="separate"/>
      </w:r>
      <w:r w:rsidR="001A743E">
        <w:rPr>
          <w:rFonts w:eastAsiaTheme="minorEastAsia"/>
          <w:color w:val="000000" w:themeColor="text1"/>
          <w:kern w:val="0"/>
          <w:sz w:val="21"/>
          <w:szCs w:val="21"/>
          <w:vertAlign w:val="superscript"/>
        </w:rPr>
        <w:t>[32]</w:t>
      </w:r>
      <w:r w:rsidR="00785ED9" w:rsidRPr="00EE0C9A">
        <w:rPr>
          <w:rFonts w:eastAsiaTheme="minorEastAsia"/>
          <w:color w:val="000000" w:themeColor="text1"/>
          <w:kern w:val="0"/>
          <w:sz w:val="21"/>
          <w:szCs w:val="21"/>
          <w:vertAlign w:val="superscript"/>
        </w:rPr>
        <w:fldChar w:fldCharType="end"/>
      </w:r>
      <w:r w:rsidRPr="00EE0C9A">
        <w:rPr>
          <w:rFonts w:eastAsiaTheme="minorEastAsia" w:hAnsiTheme="minorEastAsia"/>
          <w:color w:val="000000" w:themeColor="text1"/>
          <w:kern w:val="0"/>
          <w:sz w:val="21"/>
          <w:szCs w:val="21"/>
        </w:rPr>
        <w:t>已经证明</w:t>
      </w:r>
      <w:r w:rsidR="00016176" w:rsidRPr="00EE0C9A">
        <w:rPr>
          <w:rFonts w:eastAsiaTheme="minorEastAsia" w:hAnsiTheme="minorEastAsia"/>
          <w:color w:val="000000" w:themeColor="text1"/>
          <w:kern w:val="0"/>
          <w:sz w:val="21"/>
          <w:szCs w:val="21"/>
        </w:rPr>
        <w:t>本文</w:t>
      </w:r>
      <w:r w:rsidRPr="00EE0C9A">
        <w:rPr>
          <w:rFonts w:eastAsiaTheme="minorEastAsia" w:hAnsiTheme="minorEastAsia"/>
          <w:color w:val="000000" w:themeColor="text1"/>
          <w:kern w:val="0"/>
          <w:sz w:val="21"/>
          <w:szCs w:val="21"/>
        </w:rPr>
        <w:t>使用的保留前缀加密方案</w:t>
      </w:r>
      <w:r w:rsidRPr="00EE0C9A">
        <w:rPr>
          <w:rFonts w:eastAsiaTheme="minorEastAsia" w:hAnsiTheme="minorEastAsia"/>
          <w:kern w:val="0"/>
          <w:sz w:val="21"/>
          <w:szCs w:val="21"/>
        </w:rPr>
        <w:t>是</w:t>
      </w:r>
      <w:r w:rsidR="00346433">
        <w:rPr>
          <w:rFonts w:eastAsiaTheme="minorEastAsia" w:hint="eastAsia"/>
          <w:kern w:val="0"/>
          <w:sz w:val="21"/>
          <w:szCs w:val="21"/>
        </w:rPr>
        <w:t>“</w:t>
      </w:r>
      <w:r w:rsidRPr="00EE0C9A">
        <w:rPr>
          <w:rFonts w:eastAsiaTheme="minorEastAsia" w:hAnsiTheme="minorEastAsia"/>
          <w:kern w:val="0"/>
          <w:sz w:val="21"/>
          <w:szCs w:val="21"/>
        </w:rPr>
        <w:t>安全的</w:t>
      </w:r>
      <w:r w:rsidR="00346433">
        <w:rPr>
          <w:rFonts w:eastAsiaTheme="minorEastAsia" w:hint="eastAsia"/>
          <w:kern w:val="0"/>
          <w:sz w:val="21"/>
          <w:szCs w:val="21"/>
        </w:rPr>
        <w:t>”</w:t>
      </w:r>
      <w:r w:rsidR="003E08AF">
        <w:rPr>
          <w:rFonts w:eastAsiaTheme="minorEastAsia" w:hint="eastAsia"/>
          <w:kern w:val="0"/>
          <w:sz w:val="21"/>
          <w:szCs w:val="21"/>
        </w:rPr>
        <w:t>，</w:t>
      </w:r>
      <w:r w:rsidRPr="00EE0C9A">
        <w:rPr>
          <w:rFonts w:eastAsiaTheme="minorEastAsia" w:hAnsiTheme="minorEastAsia"/>
          <w:kern w:val="0"/>
          <w:sz w:val="21"/>
          <w:szCs w:val="21"/>
        </w:rPr>
        <w:t>即与一个理想的随机保留前缀函数</w:t>
      </w:r>
      <w:r w:rsidRPr="00EE0C9A">
        <w:rPr>
          <w:rFonts w:eastAsiaTheme="minorEastAsia" w:hAnsiTheme="minorEastAsia"/>
          <w:kern w:val="0"/>
          <w:sz w:val="21"/>
          <w:szCs w:val="21"/>
        </w:rPr>
        <w:lastRenderedPageBreak/>
        <w:t>是计算不可区分的。理想保留前缀函数在保留前缀的基础上，密文由于保留前缀函数的随机选取而也具有随机性。单向保留前缀方案与理想保留前缀函数的最大相似性，使其在满足不改变程序执行路径的前提下，能够最大限度地保护分支条件信息。</w:t>
      </w:r>
    </w:p>
    <w:p w:rsidR="00350083" w:rsidRPr="00EE0C9A" w:rsidRDefault="00016176" w:rsidP="00470F2C">
      <w:pPr>
        <w:pStyle w:val="2"/>
        <w:spacing w:before="0" w:after="0" w:line="360" w:lineRule="auto"/>
        <w:rPr>
          <w:rFonts w:ascii="Times New Roman" w:hAnsi="Times New Roman"/>
          <w:i w:val="0"/>
          <w:sz w:val="21"/>
          <w:szCs w:val="21"/>
        </w:rPr>
      </w:pPr>
      <w:r w:rsidRPr="00EE0C9A">
        <w:rPr>
          <w:rFonts w:ascii="Times New Roman" w:hAnsi="Times New Roman"/>
          <w:i w:val="0"/>
          <w:sz w:val="21"/>
          <w:szCs w:val="21"/>
        </w:rPr>
        <w:t xml:space="preserve">4.2 </w:t>
      </w:r>
      <w:r w:rsidRPr="00EE0C9A">
        <w:rPr>
          <w:rFonts w:ascii="Times New Roman" w:hAnsi="宋体"/>
          <w:i w:val="0"/>
          <w:sz w:val="21"/>
          <w:szCs w:val="21"/>
        </w:rPr>
        <w:t>抗逆向分析效果</w:t>
      </w:r>
    </w:p>
    <w:p w:rsidR="00B467E5" w:rsidRPr="00EE0C9A" w:rsidRDefault="006F7CC5" w:rsidP="003A7F81">
      <w:pPr>
        <w:pStyle w:val="af5"/>
        <w:spacing w:line="240" w:lineRule="auto"/>
        <w:ind w:firstLine="420"/>
        <w:rPr>
          <w:rFonts w:eastAsiaTheme="minorEastAsia"/>
          <w:kern w:val="0"/>
          <w:sz w:val="21"/>
          <w:szCs w:val="21"/>
        </w:rPr>
      </w:pPr>
      <w:r>
        <w:rPr>
          <w:rFonts w:eastAsiaTheme="minorEastAsia" w:hAnsiTheme="minorEastAsia"/>
          <w:kern w:val="0"/>
          <w:sz w:val="21"/>
          <w:szCs w:val="21"/>
        </w:rPr>
        <w:t>本</w:t>
      </w:r>
      <w:r>
        <w:rPr>
          <w:rFonts w:eastAsiaTheme="minorEastAsia" w:hAnsiTheme="minorEastAsia" w:hint="eastAsia"/>
          <w:kern w:val="0"/>
          <w:sz w:val="21"/>
          <w:szCs w:val="21"/>
        </w:rPr>
        <w:t>部分</w:t>
      </w:r>
      <w:r w:rsidR="00B467E5" w:rsidRPr="00EE0C9A">
        <w:rPr>
          <w:rFonts w:eastAsiaTheme="minorEastAsia" w:hAnsiTheme="minorEastAsia"/>
          <w:kern w:val="0"/>
          <w:sz w:val="21"/>
          <w:szCs w:val="21"/>
        </w:rPr>
        <w:t>将使用最先进的逆向分析工具</w:t>
      </w:r>
      <w:proofErr w:type="spellStart"/>
      <w:r w:rsidR="00B467E5" w:rsidRPr="00EE0C9A">
        <w:rPr>
          <w:rFonts w:eastAsiaTheme="minorEastAsia"/>
          <w:kern w:val="0"/>
          <w:sz w:val="21"/>
          <w:szCs w:val="21"/>
        </w:rPr>
        <w:t>BitBlaze</w:t>
      </w:r>
      <w:proofErr w:type="spellEnd"/>
      <w:r w:rsidR="0044143F">
        <w:rPr>
          <w:rFonts w:eastAsiaTheme="minorEastAsia" w:hAnsiTheme="minorEastAsia"/>
          <w:kern w:val="0"/>
          <w:sz w:val="21"/>
          <w:szCs w:val="21"/>
        </w:rPr>
        <w:t>来测试路径混淆策略的抗逆向分析效果。</w:t>
      </w:r>
      <w:r w:rsidR="0044143F">
        <w:rPr>
          <w:rFonts w:eastAsiaTheme="minorEastAsia" w:hAnsiTheme="minorEastAsia" w:hint="eastAsia"/>
          <w:kern w:val="0"/>
          <w:sz w:val="21"/>
          <w:szCs w:val="21"/>
        </w:rPr>
        <w:t>实</w:t>
      </w:r>
      <w:r w:rsidR="00B467E5" w:rsidRPr="00EE0C9A">
        <w:rPr>
          <w:rFonts w:eastAsiaTheme="minorEastAsia" w:hAnsiTheme="minorEastAsia"/>
          <w:kern w:val="0"/>
          <w:sz w:val="21"/>
          <w:szCs w:val="21"/>
        </w:rPr>
        <w:t>验中我们选择了一个简单的端口检测程序，如</w:t>
      </w:r>
      <w:r w:rsidR="008B7C1B" w:rsidRPr="00EE0C9A">
        <w:rPr>
          <w:rFonts w:eastAsiaTheme="minorEastAsia" w:hAnsiTheme="minorEastAsia"/>
          <w:kern w:val="0"/>
          <w:sz w:val="21"/>
          <w:szCs w:val="21"/>
        </w:rPr>
        <w:t>图</w:t>
      </w:r>
      <w:r w:rsidR="008B7C1B" w:rsidRPr="00EE0C9A">
        <w:rPr>
          <w:rFonts w:eastAsiaTheme="minorEastAsia"/>
          <w:kern w:val="0"/>
          <w:sz w:val="21"/>
          <w:szCs w:val="21"/>
        </w:rPr>
        <w:t>4</w:t>
      </w:r>
      <w:r w:rsidR="00B467E5" w:rsidRPr="00EE0C9A">
        <w:rPr>
          <w:rFonts w:eastAsiaTheme="minorEastAsia" w:hAnsiTheme="minorEastAsia"/>
          <w:kern w:val="0"/>
          <w:sz w:val="21"/>
          <w:szCs w:val="21"/>
        </w:rPr>
        <w:t>所示，该程序只有一个判断条件，用于判断端口号是否在</w:t>
      </w:r>
      <w:r w:rsidR="00B467E5" w:rsidRPr="00EE0C9A">
        <w:rPr>
          <w:rFonts w:eastAsiaTheme="minorEastAsia"/>
          <w:kern w:val="0"/>
          <w:sz w:val="21"/>
          <w:szCs w:val="21"/>
        </w:rPr>
        <w:t>[32,111]</w:t>
      </w:r>
      <w:r w:rsidR="00B467E5" w:rsidRPr="00EE0C9A">
        <w:rPr>
          <w:rFonts w:eastAsiaTheme="minorEastAsia" w:hAnsiTheme="minorEastAsia"/>
          <w:kern w:val="0"/>
          <w:sz w:val="21"/>
          <w:szCs w:val="21"/>
        </w:rPr>
        <w:t>这个数值</w:t>
      </w:r>
      <w:r w:rsidR="0098244E">
        <w:rPr>
          <w:rFonts w:eastAsiaTheme="minorEastAsia" w:hAnsiTheme="minorEastAsia" w:hint="eastAsia"/>
          <w:kern w:val="0"/>
          <w:sz w:val="21"/>
          <w:szCs w:val="21"/>
        </w:rPr>
        <w:t>区</w:t>
      </w:r>
      <w:r w:rsidR="00B467E5" w:rsidRPr="00EE0C9A">
        <w:rPr>
          <w:rFonts w:eastAsiaTheme="minorEastAsia" w:hAnsiTheme="minorEastAsia"/>
          <w:kern w:val="0"/>
          <w:sz w:val="21"/>
          <w:szCs w:val="21"/>
        </w:rPr>
        <w:t>间。</w:t>
      </w:r>
      <w:proofErr w:type="spellStart"/>
      <w:r w:rsidR="00B467E5" w:rsidRPr="00EE0C9A">
        <w:rPr>
          <w:rFonts w:eastAsiaTheme="minorEastAsia"/>
          <w:kern w:val="0"/>
          <w:sz w:val="21"/>
          <w:szCs w:val="21"/>
        </w:rPr>
        <w:t>BitBlaze</w:t>
      </w:r>
      <w:proofErr w:type="spellEnd"/>
      <w:r w:rsidR="00B467E5" w:rsidRPr="00EE0C9A">
        <w:rPr>
          <w:rFonts w:eastAsiaTheme="minorEastAsia" w:hAnsiTheme="minorEastAsia"/>
          <w:kern w:val="0"/>
          <w:sz w:val="21"/>
          <w:szCs w:val="21"/>
        </w:rPr>
        <w:t>可以对</w:t>
      </w:r>
      <w:r w:rsidR="007C5CFA" w:rsidRPr="00EE0C9A">
        <w:rPr>
          <w:rFonts w:eastAsiaTheme="minorEastAsia" w:hAnsiTheme="minorEastAsia"/>
          <w:kern w:val="0"/>
          <w:sz w:val="21"/>
          <w:szCs w:val="21"/>
        </w:rPr>
        <w:t>图</w:t>
      </w:r>
      <w:r w:rsidR="007C5CFA" w:rsidRPr="00EE0C9A">
        <w:rPr>
          <w:rFonts w:eastAsiaTheme="minorEastAsia"/>
          <w:kern w:val="0"/>
          <w:sz w:val="21"/>
          <w:szCs w:val="21"/>
        </w:rPr>
        <w:t>4</w:t>
      </w:r>
      <w:r w:rsidR="00B467E5" w:rsidRPr="00EE0C9A">
        <w:rPr>
          <w:rFonts w:eastAsiaTheme="minorEastAsia" w:hAnsiTheme="minorEastAsia"/>
          <w:kern w:val="0"/>
          <w:sz w:val="21"/>
          <w:szCs w:val="21"/>
        </w:rPr>
        <w:t>中的简单样本进行快速</w:t>
      </w:r>
      <w:r w:rsidR="00E00FD2">
        <w:rPr>
          <w:rFonts w:eastAsiaTheme="minorEastAsia" w:hAnsiTheme="minorEastAsia" w:hint="eastAsia"/>
          <w:kern w:val="0"/>
          <w:sz w:val="21"/>
          <w:szCs w:val="21"/>
        </w:rPr>
        <w:t>地</w:t>
      </w:r>
      <w:r w:rsidR="00B467E5" w:rsidRPr="00EE0C9A">
        <w:rPr>
          <w:rFonts w:eastAsiaTheme="minorEastAsia" w:hAnsiTheme="minorEastAsia"/>
          <w:kern w:val="0"/>
          <w:sz w:val="21"/>
          <w:szCs w:val="21"/>
        </w:rPr>
        <w:t>逆向分析，并精确地计算出合法端口号的范围为</w:t>
      </w:r>
      <w:r w:rsidR="00B467E5" w:rsidRPr="00EE0C9A">
        <w:rPr>
          <w:rFonts w:eastAsiaTheme="minorEastAsia"/>
          <w:kern w:val="0"/>
          <w:sz w:val="21"/>
          <w:szCs w:val="21"/>
        </w:rPr>
        <w:t>[32,111]</w:t>
      </w:r>
      <w:r w:rsidR="00B467E5" w:rsidRPr="00EE0C9A">
        <w:rPr>
          <w:rFonts w:eastAsiaTheme="minorEastAsia" w:hAnsiTheme="minorEastAsia"/>
          <w:kern w:val="0"/>
          <w:sz w:val="21"/>
          <w:szCs w:val="21"/>
        </w:rPr>
        <w:t>。</w:t>
      </w:r>
      <w:r w:rsidR="00B467E5" w:rsidRPr="00EE0C9A">
        <w:rPr>
          <w:rFonts w:eastAsiaTheme="minorEastAsia"/>
          <w:kern w:val="0"/>
          <w:sz w:val="21"/>
          <w:szCs w:val="21"/>
        </w:rPr>
        <w:t xml:space="preserve"> </w:t>
      </w:r>
    </w:p>
    <w:p w:rsidR="00B467E5" w:rsidRPr="00EE0C9A" w:rsidRDefault="00862C55" w:rsidP="003A7F81">
      <w:pPr>
        <w:pStyle w:val="af5"/>
        <w:keepNext/>
        <w:spacing w:line="240" w:lineRule="auto"/>
        <w:ind w:firstLineChars="0" w:firstLine="0"/>
        <w:jc w:val="center"/>
      </w:pPr>
      <w:r w:rsidRPr="00EE0C9A">
        <w:object w:dxaOrig="2316" w:dyaOrig="1862">
          <v:shape id="_x0000_i1029" type="#_x0000_t75" style="width:151.4pt;height:121.4pt" o:ole="">
            <v:imagedata r:id="rId18" o:title=""/>
          </v:shape>
          <o:OLEObject Type="Embed" ProgID="Visio.Drawing.11" ShapeID="_x0000_i1029" DrawAspect="Content" ObjectID="_1416928621" r:id="rId19"/>
        </w:object>
      </w:r>
    </w:p>
    <w:p w:rsidR="00B467E5" w:rsidRPr="00EE0C9A" w:rsidRDefault="00B467E5" w:rsidP="00A719DF">
      <w:pPr>
        <w:pStyle w:val="af6"/>
        <w:spacing w:before="0" w:afterLines="50" w:after="156"/>
        <w:rPr>
          <w:rFonts w:eastAsia="黑体"/>
          <w:sz w:val="18"/>
          <w:szCs w:val="18"/>
        </w:rPr>
      </w:pPr>
      <w:bookmarkStart w:id="8" w:name="_Ref320781170"/>
      <w:r w:rsidRPr="00EE0C9A">
        <w:rPr>
          <w:rFonts w:eastAsia="黑体" w:hAnsi="黑体"/>
          <w:sz w:val="18"/>
          <w:szCs w:val="18"/>
        </w:rPr>
        <w:t>图</w:t>
      </w:r>
      <w:bookmarkEnd w:id="8"/>
      <w:r w:rsidR="00372F4C" w:rsidRPr="00EE0C9A">
        <w:rPr>
          <w:rFonts w:eastAsia="黑体"/>
          <w:sz w:val="18"/>
          <w:szCs w:val="18"/>
        </w:rPr>
        <w:t>4</w:t>
      </w:r>
      <w:r w:rsidRPr="00EE0C9A">
        <w:rPr>
          <w:rFonts w:eastAsia="黑体"/>
          <w:sz w:val="18"/>
          <w:szCs w:val="18"/>
        </w:rPr>
        <w:t xml:space="preserve"> </w:t>
      </w:r>
      <w:r w:rsidRPr="00EE0C9A">
        <w:rPr>
          <w:rFonts w:eastAsia="黑体" w:hAnsi="黑体"/>
          <w:sz w:val="18"/>
          <w:szCs w:val="18"/>
        </w:rPr>
        <w:t>简单的端口检测程序</w:t>
      </w:r>
    </w:p>
    <w:p w:rsidR="00B54F97" w:rsidRPr="00EE0C9A" w:rsidRDefault="0044143F" w:rsidP="00B54F97">
      <w:pPr>
        <w:pStyle w:val="af5"/>
        <w:spacing w:line="240" w:lineRule="auto"/>
        <w:ind w:firstLine="420"/>
        <w:rPr>
          <w:rFonts w:eastAsiaTheme="minorEastAsia"/>
          <w:kern w:val="0"/>
          <w:sz w:val="21"/>
          <w:szCs w:val="21"/>
        </w:rPr>
      </w:pPr>
      <w:r>
        <w:rPr>
          <w:rFonts w:eastAsiaTheme="minorEastAsia" w:hAnsiTheme="minorEastAsia" w:hint="eastAsia"/>
          <w:kern w:val="0"/>
          <w:sz w:val="21"/>
          <w:szCs w:val="21"/>
        </w:rPr>
        <w:t>实</w:t>
      </w:r>
      <w:r w:rsidR="00B54F97" w:rsidRPr="00EE0C9A">
        <w:rPr>
          <w:rFonts w:eastAsiaTheme="minorEastAsia" w:hAnsiTheme="minorEastAsia"/>
          <w:kern w:val="0"/>
          <w:sz w:val="21"/>
          <w:szCs w:val="21"/>
        </w:rPr>
        <w:t>验中路径混淆使用</w:t>
      </w:r>
      <w:r w:rsidR="00B54F97" w:rsidRPr="00EE0C9A">
        <w:rPr>
          <w:rFonts w:eastAsiaTheme="minorEastAsia"/>
          <w:kern w:val="0"/>
          <w:sz w:val="21"/>
          <w:szCs w:val="21"/>
        </w:rPr>
        <w:t>MD5</w:t>
      </w:r>
      <w:r w:rsidR="00B54F97" w:rsidRPr="00EE0C9A">
        <w:rPr>
          <w:rFonts w:eastAsiaTheme="minorEastAsia" w:hAnsiTheme="minorEastAsia"/>
          <w:kern w:val="0"/>
          <w:sz w:val="21"/>
          <w:szCs w:val="21"/>
        </w:rPr>
        <w:t>算法作为单向函数。表</w:t>
      </w:r>
      <w:r w:rsidR="00B54F97" w:rsidRPr="00EE0C9A">
        <w:rPr>
          <w:rFonts w:eastAsiaTheme="minorEastAsia"/>
          <w:kern w:val="0"/>
          <w:sz w:val="21"/>
          <w:szCs w:val="21"/>
        </w:rPr>
        <w:t>2</w:t>
      </w:r>
      <w:r w:rsidR="00B54F97" w:rsidRPr="00EE0C9A">
        <w:rPr>
          <w:rFonts w:eastAsiaTheme="minorEastAsia" w:hAnsiTheme="minorEastAsia"/>
          <w:kern w:val="0"/>
          <w:sz w:val="21"/>
          <w:szCs w:val="21"/>
        </w:rPr>
        <w:t>列出了程序混淆前后</w:t>
      </w:r>
      <w:proofErr w:type="spellStart"/>
      <w:r w:rsidR="00B54F97" w:rsidRPr="00EE0C9A">
        <w:rPr>
          <w:rFonts w:eastAsiaTheme="minorEastAsia"/>
          <w:kern w:val="0"/>
          <w:sz w:val="21"/>
          <w:szCs w:val="21"/>
        </w:rPr>
        <w:t>BitBlaze</w:t>
      </w:r>
      <w:proofErr w:type="spellEnd"/>
      <w:r w:rsidR="00B54F97" w:rsidRPr="00EE0C9A">
        <w:rPr>
          <w:rFonts w:eastAsiaTheme="minorEastAsia" w:hAnsiTheme="minorEastAsia"/>
          <w:kern w:val="0"/>
          <w:sz w:val="21"/>
          <w:szCs w:val="21"/>
        </w:rPr>
        <w:t>对执行轨迹的分析结果，其中包括轨迹中的指令数、跳转指令数、条件跳转指令数、</w:t>
      </w:r>
      <w:r w:rsidR="00B54F97" w:rsidRPr="00EE0C9A">
        <w:rPr>
          <w:rFonts w:eastAsiaTheme="minorEastAsia"/>
          <w:kern w:val="0"/>
          <w:sz w:val="21"/>
          <w:szCs w:val="21"/>
        </w:rPr>
        <w:t>STP</w:t>
      </w:r>
      <w:r w:rsidR="00B54F97" w:rsidRPr="00EE0C9A">
        <w:rPr>
          <w:rFonts w:eastAsiaTheme="minorEastAsia" w:hAnsiTheme="minorEastAsia"/>
          <w:kern w:val="0"/>
          <w:sz w:val="21"/>
          <w:szCs w:val="21"/>
        </w:rPr>
        <w:t>文件大小、约束关系数量和约束方程节点数量。</w:t>
      </w:r>
    </w:p>
    <w:p w:rsidR="00B467E5" w:rsidRPr="00EE0C9A" w:rsidRDefault="009B3D91" w:rsidP="003A7F81">
      <w:pPr>
        <w:pStyle w:val="af5"/>
        <w:spacing w:line="240" w:lineRule="auto"/>
        <w:ind w:firstLine="420"/>
        <w:rPr>
          <w:rFonts w:eastAsiaTheme="minorEastAsia"/>
          <w:kern w:val="0"/>
          <w:sz w:val="21"/>
          <w:szCs w:val="21"/>
        </w:rPr>
      </w:pPr>
      <w:r w:rsidRPr="00EE0C9A">
        <w:rPr>
          <w:rFonts w:eastAsiaTheme="minorEastAsia" w:hAnsiTheme="minorEastAsia"/>
          <w:kern w:val="0"/>
          <w:sz w:val="21"/>
          <w:szCs w:val="21"/>
        </w:rPr>
        <w:t>我们</w:t>
      </w:r>
      <w:r w:rsidR="00B467E5" w:rsidRPr="00EE0C9A">
        <w:rPr>
          <w:rFonts w:eastAsiaTheme="minorEastAsia" w:hAnsiTheme="minorEastAsia"/>
          <w:kern w:val="0"/>
          <w:sz w:val="21"/>
          <w:szCs w:val="21"/>
        </w:rPr>
        <w:t>可以发现</w:t>
      </w:r>
      <w:r w:rsidR="00862C55" w:rsidRPr="00EE0C9A">
        <w:rPr>
          <w:rFonts w:eastAsiaTheme="minorEastAsia" w:hAnsiTheme="minorEastAsia"/>
          <w:kern w:val="0"/>
          <w:sz w:val="21"/>
          <w:szCs w:val="21"/>
        </w:rPr>
        <w:t>混淆后</w:t>
      </w:r>
      <w:r w:rsidR="00B467E5" w:rsidRPr="00EE0C9A">
        <w:rPr>
          <w:rFonts w:eastAsiaTheme="minorEastAsia" w:hAnsiTheme="minorEastAsia"/>
          <w:kern w:val="0"/>
          <w:sz w:val="21"/>
          <w:szCs w:val="21"/>
        </w:rPr>
        <w:t>的执行轨迹明显变长，指令数量增加了</w:t>
      </w:r>
      <w:r w:rsidR="00B467E5" w:rsidRPr="00EE0C9A">
        <w:rPr>
          <w:rFonts w:eastAsiaTheme="minorEastAsia"/>
          <w:kern w:val="0"/>
          <w:sz w:val="21"/>
          <w:szCs w:val="21"/>
        </w:rPr>
        <w:t>200</w:t>
      </w:r>
      <w:r w:rsidR="00B467E5" w:rsidRPr="00EE0C9A">
        <w:rPr>
          <w:rFonts w:eastAsiaTheme="minorEastAsia" w:hAnsiTheme="minorEastAsia"/>
          <w:kern w:val="0"/>
          <w:sz w:val="21"/>
          <w:szCs w:val="21"/>
        </w:rPr>
        <w:t>多万条，该路径混淆策略的执行开销还是</w:t>
      </w:r>
      <w:r w:rsidRPr="00EE0C9A">
        <w:rPr>
          <w:rFonts w:eastAsiaTheme="minorEastAsia" w:hAnsiTheme="minorEastAsia"/>
          <w:kern w:val="0"/>
          <w:sz w:val="21"/>
          <w:szCs w:val="21"/>
        </w:rPr>
        <w:t>比较大的，具体的执行开销将在</w:t>
      </w:r>
      <w:r w:rsidR="004B4BDA">
        <w:rPr>
          <w:rFonts w:eastAsiaTheme="minorEastAsia" w:hint="eastAsia"/>
          <w:kern w:val="0"/>
          <w:sz w:val="21"/>
          <w:szCs w:val="21"/>
        </w:rPr>
        <w:t>4.3</w:t>
      </w:r>
      <w:r w:rsidRPr="00EE0C9A">
        <w:rPr>
          <w:rFonts w:eastAsiaTheme="minorEastAsia" w:hAnsiTheme="minorEastAsia"/>
          <w:kern w:val="0"/>
          <w:sz w:val="21"/>
          <w:szCs w:val="21"/>
        </w:rPr>
        <w:t>节中</w:t>
      </w:r>
      <w:r w:rsidR="00B467E5" w:rsidRPr="00EE0C9A">
        <w:rPr>
          <w:rFonts w:eastAsiaTheme="minorEastAsia" w:hAnsiTheme="minorEastAsia"/>
          <w:kern w:val="0"/>
          <w:sz w:val="21"/>
          <w:szCs w:val="21"/>
        </w:rPr>
        <w:t>详细分析。轨迹中的跳转指令和条件跳转指令的数量反映了程序路径信息的复杂度，从</w:t>
      </w:r>
      <w:r w:rsidR="00CA2818" w:rsidRPr="00EE0C9A">
        <w:rPr>
          <w:rFonts w:eastAsiaTheme="minorEastAsia" w:hAnsiTheme="minorEastAsia"/>
          <w:kern w:val="0"/>
          <w:sz w:val="21"/>
          <w:szCs w:val="21"/>
        </w:rPr>
        <w:t>表</w:t>
      </w:r>
      <w:r w:rsidR="00CA2818" w:rsidRPr="00EE0C9A">
        <w:rPr>
          <w:rFonts w:eastAsiaTheme="minorEastAsia"/>
          <w:kern w:val="0"/>
          <w:sz w:val="21"/>
          <w:szCs w:val="21"/>
        </w:rPr>
        <w:t>2</w:t>
      </w:r>
      <w:r w:rsidR="00B467E5" w:rsidRPr="00EE0C9A">
        <w:rPr>
          <w:rFonts w:eastAsiaTheme="minorEastAsia" w:hAnsiTheme="minorEastAsia"/>
          <w:kern w:val="0"/>
          <w:sz w:val="21"/>
          <w:szCs w:val="21"/>
        </w:rPr>
        <w:t>中可知，路径混淆后的程序控制流明显复杂了，路径分支数比混淆前增加了大约</w:t>
      </w:r>
      <w:r w:rsidR="00B467E5" w:rsidRPr="00EE0C9A">
        <w:rPr>
          <w:rFonts w:eastAsiaTheme="minorEastAsia"/>
          <w:kern w:val="0"/>
          <w:sz w:val="21"/>
          <w:szCs w:val="21"/>
        </w:rPr>
        <w:t>20</w:t>
      </w:r>
      <w:r w:rsidR="00B467E5" w:rsidRPr="00EE0C9A">
        <w:rPr>
          <w:rFonts w:eastAsiaTheme="minorEastAsia" w:hAnsiTheme="minorEastAsia"/>
          <w:kern w:val="0"/>
          <w:sz w:val="21"/>
          <w:szCs w:val="21"/>
        </w:rPr>
        <w:t>万个，</w:t>
      </w:r>
      <w:r w:rsidR="00346433">
        <w:rPr>
          <w:rFonts w:eastAsiaTheme="minorEastAsia" w:hAnsiTheme="minorEastAsia" w:hint="eastAsia"/>
          <w:kern w:val="0"/>
          <w:sz w:val="21"/>
          <w:szCs w:val="21"/>
        </w:rPr>
        <w:t>即</w:t>
      </w:r>
      <w:r w:rsidR="00B467E5" w:rsidRPr="00EE0C9A">
        <w:rPr>
          <w:rFonts w:eastAsiaTheme="minorEastAsia" w:hAnsiTheme="minorEastAsia"/>
          <w:kern w:val="0"/>
          <w:sz w:val="21"/>
          <w:szCs w:val="21"/>
        </w:rPr>
        <w:t>在程序的控制流图中新增了</w:t>
      </w:r>
      <w:r w:rsidR="00B467E5" w:rsidRPr="00EE0C9A">
        <w:rPr>
          <w:rFonts w:eastAsiaTheme="minorEastAsia"/>
          <w:kern w:val="0"/>
          <w:sz w:val="21"/>
          <w:szCs w:val="21"/>
        </w:rPr>
        <w:t>20</w:t>
      </w:r>
      <w:r w:rsidR="00B467E5" w:rsidRPr="00EE0C9A">
        <w:rPr>
          <w:rFonts w:eastAsiaTheme="minorEastAsia" w:hAnsiTheme="minorEastAsia"/>
          <w:kern w:val="0"/>
          <w:sz w:val="21"/>
          <w:szCs w:val="21"/>
        </w:rPr>
        <w:t>万个节点。通过对程序执行轨迹的分析，</w:t>
      </w:r>
      <w:proofErr w:type="spellStart"/>
      <w:r w:rsidR="00B467E5" w:rsidRPr="00EE0C9A">
        <w:rPr>
          <w:rFonts w:eastAsiaTheme="minorEastAsia"/>
          <w:kern w:val="0"/>
          <w:sz w:val="21"/>
          <w:szCs w:val="21"/>
        </w:rPr>
        <w:t>BitBlaze</w:t>
      </w:r>
      <w:proofErr w:type="spellEnd"/>
      <w:r w:rsidR="00B467E5" w:rsidRPr="00EE0C9A">
        <w:rPr>
          <w:rFonts w:eastAsiaTheme="minorEastAsia" w:hAnsiTheme="minorEastAsia"/>
          <w:kern w:val="0"/>
          <w:sz w:val="21"/>
          <w:szCs w:val="21"/>
        </w:rPr>
        <w:t>会得到程序的路径约束关系，并</w:t>
      </w:r>
      <w:r w:rsidR="00C33953">
        <w:rPr>
          <w:rFonts w:eastAsiaTheme="minorEastAsia" w:hAnsiTheme="minorEastAsia" w:hint="eastAsia"/>
          <w:kern w:val="0"/>
          <w:sz w:val="21"/>
          <w:szCs w:val="21"/>
        </w:rPr>
        <w:t>用</w:t>
      </w:r>
      <w:r w:rsidR="00B467E5" w:rsidRPr="00EE0C9A">
        <w:rPr>
          <w:rFonts w:eastAsiaTheme="minorEastAsia" w:hAnsiTheme="minorEastAsia"/>
          <w:kern w:val="0"/>
          <w:sz w:val="21"/>
          <w:szCs w:val="21"/>
        </w:rPr>
        <w:t>约束求解工具</w:t>
      </w:r>
      <w:r w:rsidR="004B4BDA">
        <w:rPr>
          <w:rFonts w:eastAsiaTheme="minorEastAsia" w:hAnsiTheme="minorEastAsia" w:hint="eastAsia"/>
          <w:kern w:val="0"/>
          <w:sz w:val="21"/>
          <w:szCs w:val="21"/>
        </w:rPr>
        <w:t>将</w:t>
      </w:r>
      <w:r w:rsidR="00B467E5" w:rsidRPr="00EE0C9A">
        <w:rPr>
          <w:rFonts w:eastAsiaTheme="minorEastAsia"/>
          <w:kern w:val="0"/>
          <w:sz w:val="21"/>
          <w:szCs w:val="21"/>
        </w:rPr>
        <w:t>STP</w:t>
      </w:r>
      <w:r w:rsidR="00B467E5" w:rsidRPr="00EE0C9A">
        <w:rPr>
          <w:rFonts w:eastAsiaTheme="minorEastAsia" w:hAnsiTheme="minorEastAsia"/>
          <w:kern w:val="0"/>
          <w:sz w:val="21"/>
          <w:szCs w:val="21"/>
        </w:rPr>
        <w:t>的语法格式记录在文件中。</w:t>
      </w:r>
      <w:r w:rsidR="00625B1F" w:rsidRPr="00EE0C9A">
        <w:rPr>
          <w:rFonts w:eastAsiaTheme="minorEastAsia" w:hAnsiTheme="minorEastAsia"/>
          <w:kern w:val="0"/>
          <w:sz w:val="21"/>
          <w:szCs w:val="21"/>
        </w:rPr>
        <w:t>表</w:t>
      </w:r>
      <w:r w:rsidR="00625B1F" w:rsidRPr="00EE0C9A">
        <w:rPr>
          <w:rFonts w:eastAsiaTheme="minorEastAsia"/>
          <w:kern w:val="0"/>
          <w:sz w:val="21"/>
          <w:szCs w:val="21"/>
        </w:rPr>
        <w:t>2</w:t>
      </w:r>
      <w:r w:rsidR="00B467E5" w:rsidRPr="00EE0C9A">
        <w:rPr>
          <w:rFonts w:eastAsiaTheme="minorEastAsia" w:hAnsiTheme="minorEastAsia"/>
          <w:kern w:val="0"/>
          <w:sz w:val="21"/>
          <w:szCs w:val="21"/>
        </w:rPr>
        <w:t>的数据显示，混淆后</w:t>
      </w:r>
      <w:r w:rsidR="00B467E5" w:rsidRPr="00EE0C9A">
        <w:rPr>
          <w:rFonts w:eastAsiaTheme="minorEastAsia"/>
          <w:kern w:val="0"/>
          <w:sz w:val="21"/>
          <w:szCs w:val="21"/>
        </w:rPr>
        <w:t>STP</w:t>
      </w:r>
      <w:r w:rsidR="00B467E5" w:rsidRPr="00EE0C9A">
        <w:rPr>
          <w:rFonts w:eastAsiaTheme="minorEastAsia" w:hAnsiTheme="minorEastAsia"/>
          <w:kern w:val="0"/>
          <w:sz w:val="21"/>
          <w:szCs w:val="21"/>
        </w:rPr>
        <w:t>文件的大小增加了</w:t>
      </w:r>
      <w:r w:rsidR="00B467E5" w:rsidRPr="00EE0C9A">
        <w:rPr>
          <w:rFonts w:eastAsiaTheme="minorEastAsia"/>
          <w:kern w:val="0"/>
          <w:sz w:val="21"/>
          <w:szCs w:val="21"/>
        </w:rPr>
        <w:t>3</w:t>
      </w:r>
      <w:r w:rsidR="00B467E5" w:rsidRPr="00EE0C9A">
        <w:rPr>
          <w:rFonts w:eastAsiaTheme="minorEastAsia" w:hAnsiTheme="minorEastAsia"/>
          <w:kern w:val="0"/>
          <w:sz w:val="21"/>
          <w:szCs w:val="21"/>
        </w:rPr>
        <w:t>倍左右，其中的约束关系数量也增加了</w:t>
      </w:r>
      <w:r w:rsidR="000A5541" w:rsidRPr="00EE0C9A">
        <w:rPr>
          <w:rFonts w:eastAsiaTheme="minorEastAsia"/>
          <w:kern w:val="0"/>
          <w:sz w:val="21"/>
          <w:szCs w:val="21"/>
        </w:rPr>
        <w:t>1</w:t>
      </w:r>
      <w:r w:rsidR="00B467E5" w:rsidRPr="00EE0C9A">
        <w:rPr>
          <w:rFonts w:eastAsiaTheme="minorEastAsia" w:hAnsiTheme="minorEastAsia"/>
          <w:kern w:val="0"/>
          <w:sz w:val="21"/>
          <w:szCs w:val="21"/>
        </w:rPr>
        <w:t>倍</w:t>
      </w:r>
      <w:r w:rsidR="00C56834" w:rsidRPr="00EE0C9A">
        <w:rPr>
          <w:rFonts w:eastAsiaTheme="minorEastAsia" w:hAnsiTheme="minorEastAsia"/>
          <w:kern w:val="0"/>
          <w:sz w:val="21"/>
          <w:szCs w:val="21"/>
        </w:rPr>
        <w:t>左右</w:t>
      </w:r>
      <w:r w:rsidR="00B467E5" w:rsidRPr="00EE0C9A">
        <w:rPr>
          <w:rFonts w:eastAsiaTheme="minorEastAsia" w:hAnsiTheme="minorEastAsia"/>
          <w:kern w:val="0"/>
          <w:sz w:val="21"/>
          <w:szCs w:val="21"/>
        </w:rPr>
        <w:t>，因此，路径混淆后的约束关系的复杂度明显增加。</w:t>
      </w:r>
      <w:r w:rsidR="000A5541" w:rsidRPr="00EE0C9A">
        <w:rPr>
          <w:rFonts w:eastAsiaTheme="minorEastAsia" w:hAnsiTheme="minorEastAsia"/>
          <w:kern w:val="0"/>
          <w:sz w:val="21"/>
          <w:szCs w:val="21"/>
        </w:rPr>
        <w:t>表</w:t>
      </w:r>
      <w:r w:rsidR="000A5541" w:rsidRPr="00EE0C9A">
        <w:rPr>
          <w:rFonts w:eastAsiaTheme="minorEastAsia"/>
          <w:kern w:val="0"/>
          <w:sz w:val="21"/>
          <w:szCs w:val="21"/>
        </w:rPr>
        <w:t>2</w:t>
      </w:r>
      <w:r w:rsidR="00B467E5" w:rsidRPr="00EE0C9A">
        <w:rPr>
          <w:rFonts w:eastAsiaTheme="minorEastAsia" w:hAnsiTheme="minorEastAsia"/>
          <w:kern w:val="0"/>
          <w:sz w:val="21"/>
          <w:szCs w:val="21"/>
        </w:rPr>
        <w:t>的最后一列是</w:t>
      </w:r>
      <w:r w:rsidR="00B467E5" w:rsidRPr="00EE0C9A">
        <w:rPr>
          <w:rFonts w:eastAsiaTheme="minorEastAsia"/>
          <w:kern w:val="0"/>
          <w:sz w:val="21"/>
          <w:szCs w:val="21"/>
        </w:rPr>
        <w:t>STP</w:t>
      </w:r>
      <w:r w:rsidR="00B467E5" w:rsidRPr="00EE0C9A">
        <w:rPr>
          <w:rFonts w:eastAsiaTheme="minorEastAsia" w:hAnsiTheme="minorEastAsia"/>
          <w:kern w:val="0"/>
          <w:sz w:val="21"/>
          <w:szCs w:val="21"/>
        </w:rPr>
        <w:t>求解过程中所使用的节点数量，节点数直接反应了约束方程的复杂度，节点数越多约束方程越复杂，也就需要使用更多的内存空间和计算时间，数据显示路径混淆后的约束方程增加了</w:t>
      </w:r>
      <w:r w:rsidR="00B467E5" w:rsidRPr="00EE0C9A">
        <w:rPr>
          <w:rFonts w:eastAsiaTheme="minorEastAsia"/>
          <w:kern w:val="0"/>
          <w:sz w:val="21"/>
          <w:szCs w:val="21"/>
        </w:rPr>
        <w:t>7000</w:t>
      </w:r>
      <w:r w:rsidR="00B467E5" w:rsidRPr="00EE0C9A">
        <w:rPr>
          <w:rFonts w:eastAsiaTheme="minorEastAsia" w:hAnsiTheme="minorEastAsia"/>
          <w:kern w:val="0"/>
          <w:sz w:val="21"/>
          <w:szCs w:val="21"/>
        </w:rPr>
        <w:t>多个节点，并且</w:t>
      </w:r>
      <w:r w:rsidR="00B467E5" w:rsidRPr="00EE0C9A">
        <w:rPr>
          <w:rFonts w:eastAsiaTheme="minorEastAsia"/>
          <w:kern w:val="0"/>
          <w:sz w:val="21"/>
          <w:szCs w:val="21"/>
        </w:rPr>
        <w:t>STP</w:t>
      </w:r>
      <w:r w:rsidR="00B467E5" w:rsidRPr="00EE0C9A">
        <w:rPr>
          <w:rFonts w:eastAsiaTheme="minorEastAsia" w:hAnsiTheme="minorEastAsia"/>
          <w:kern w:val="0"/>
          <w:sz w:val="21"/>
          <w:szCs w:val="21"/>
        </w:rPr>
        <w:t>无法对约束关系进行有效的求解。</w:t>
      </w:r>
    </w:p>
    <w:p w:rsidR="00B467E5" w:rsidRPr="00EE0C9A" w:rsidRDefault="00AD12A6" w:rsidP="003A7F81">
      <w:pPr>
        <w:pStyle w:val="af5"/>
        <w:spacing w:line="240" w:lineRule="auto"/>
        <w:ind w:firstLine="420"/>
        <w:rPr>
          <w:rFonts w:eastAsiaTheme="minorEastAsia"/>
          <w:kern w:val="0"/>
          <w:sz w:val="21"/>
          <w:szCs w:val="21"/>
        </w:rPr>
      </w:pPr>
      <w:r>
        <w:rPr>
          <w:rFonts w:eastAsiaTheme="minorEastAsia" w:hAnsiTheme="minorEastAsia" w:hint="eastAsia"/>
          <w:kern w:val="0"/>
          <w:sz w:val="21"/>
          <w:szCs w:val="21"/>
        </w:rPr>
        <w:t>实</w:t>
      </w:r>
      <w:r w:rsidR="00B467E5" w:rsidRPr="00EE0C9A">
        <w:rPr>
          <w:rFonts w:eastAsiaTheme="minorEastAsia" w:hAnsiTheme="minorEastAsia"/>
          <w:kern w:val="0"/>
          <w:sz w:val="21"/>
          <w:szCs w:val="21"/>
        </w:rPr>
        <w:t>验表明，基于单向保留前缀加密算法的路径混淆策略有效</w:t>
      </w:r>
      <w:r w:rsidR="009B3D91" w:rsidRPr="00EE0C9A">
        <w:rPr>
          <w:rFonts w:eastAsiaTheme="minorEastAsia" w:hAnsiTheme="minorEastAsia"/>
          <w:kern w:val="0"/>
          <w:sz w:val="21"/>
          <w:szCs w:val="21"/>
        </w:rPr>
        <w:t>地</w:t>
      </w:r>
      <w:r w:rsidR="00B467E5" w:rsidRPr="00EE0C9A">
        <w:rPr>
          <w:rFonts w:eastAsiaTheme="minorEastAsia" w:hAnsiTheme="minorEastAsia"/>
          <w:kern w:val="0"/>
          <w:sz w:val="21"/>
          <w:szCs w:val="21"/>
        </w:rPr>
        <w:t>阻止了逆向工程工具的逆向推理，保护了软件的路径信息，但是，该策略也增加了</w:t>
      </w:r>
      <w:r w:rsidR="009B3D91" w:rsidRPr="00EE0C9A">
        <w:rPr>
          <w:rFonts w:eastAsiaTheme="minorEastAsia" w:hAnsiTheme="minorEastAsia"/>
          <w:kern w:val="0"/>
          <w:sz w:val="21"/>
          <w:szCs w:val="21"/>
        </w:rPr>
        <w:t>软件的</w:t>
      </w:r>
      <w:r w:rsidR="00B467E5" w:rsidRPr="00EE0C9A">
        <w:rPr>
          <w:rFonts w:eastAsiaTheme="minorEastAsia" w:hAnsiTheme="minorEastAsia"/>
          <w:kern w:val="0"/>
          <w:sz w:val="21"/>
          <w:szCs w:val="21"/>
        </w:rPr>
        <w:t>执行开销。</w:t>
      </w:r>
    </w:p>
    <w:p w:rsidR="00B467E5" w:rsidRPr="00EE0C9A" w:rsidRDefault="004B4BDA" w:rsidP="00033066">
      <w:pPr>
        <w:pStyle w:val="2"/>
        <w:spacing w:before="0" w:after="0" w:line="360" w:lineRule="auto"/>
        <w:rPr>
          <w:rFonts w:ascii="Times New Roman" w:hAnsi="Times New Roman"/>
          <w:i w:val="0"/>
          <w:sz w:val="21"/>
          <w:szCs w:val="21"/>
        </w:rPr>
      </w:pPr>
      <w:r>
        <w:rPr>
          <w:rFonts w:ascii="Times New Roman" w:hAnsi="Times New Roman" w:hint="eastAsia"/>
          <w:i w:val="0"/>
          <w:sz w:val="21"/>
          <w:szCs w:val="21"/>
        </w:rPr>
        <w:t>4.3</w:t>
      </w:r>
      <w:r w:rsidR="00B467E5" w:rsidRPr="00EE0C9A">
        <w:rPr>
          <w:rFonts w:ascii="Times New Roman" w:hAnsi="Times New Roman"/>
          <w:i w:val="0"/>
          <w:sz w:val="21"/>
          <w:szCs w:val="21"/>
        </w:rPr>
        <w:t xml:space="preserve"> </w:t>
      </w:r>
      <w:r w:rsidR="00B467E5" w:rsidRPr="00EE0C9A">
        <w:rPr>
          <w:rFonts w:ascii="Times New Roman" w:hAnsi="宋体"/>
          <w:i w:val="0"/>
          <w:sz w:val="21"/>
          <w:szCs w:val="21"/>
        </w:rPr>
        <w:t>软件开销测试</w:t>
      </w:r>
    </w:p>
    <w:p w:rsidR="000D4CC4" w:rsidRPr="00FC7846" w:rsidRDefault="00B467E5" w:rsidP="000D4CC4">
      <w:pPr>
        <w:pStyle w:val="af5"/>
        <w:spacing w:line="240" w:lineRule="auto"/>
        <w:ind w:firstLine="420"/>
        <w:rPr>
          <w:kern w:val="0"/>
          <w:sz w:val="21"/>
          <w:szCs w:val="21"/>
        </w:rPr>
      </w:pPr>
      <w:r w:rsidRPr="00FC7846">
        <w:rPr>
          <w:kern w:val="0"/>
          <w:sz w:val="21"/>
          <w:szCs w:val="21"/>
        </w:rPr>
        <w:t>基于单向保留前缀加密算法的路径混</w:t>
      </w:r>
      <w:r w:rsidRPr="00FC7846">
        <w:rPr>
          <w:kern w:val="0"/>
          <w:sz w:val="21"/>
          <w:szCs w:val="21"/>
        </w:rPr>
        <w:lastRenderedPageBreak/>
        <w:t>淆策略会增加软件的体积和执行开销，本</w:t>
      </w:r>
      <w:r w:rsidR="00EC2468" w:rsidRPr="00FC7846">
        <w:rPr>
          <w:kern w:val="0"/>
          <w:sz w:val="21"/>
          <w:szCs w:val="21"/>
        </w:rPr>
        <w:t>节</w:t>
      </w:r>
      <w:r w:rsidRPr="00FC7846">
        <w:rPr>
          <w:kern w:val="0"/>
          <w:sz w:val="21"/>
          <w:szCs w:val="21"/>
        </w:rPr>
        <w:t>在一个简单的程序样本上对路径混淆的开销进行了测试。测试样本如</w:t>
      </w:r>
      <w:r w:rsidR="00EF3557" w:rsidRPr="00FC7846">
        <w:rPr>
          <w:kern w:val="0"/>
          <w:sz w:val="21"/>
          <w:szCs w:val="21"/>
        </w:rPr>
        <w:t>图</w:t>
      </w:r>
      <w:r w:rsidR="00EF3557" w:rsidRPr="00FC7846">
        <w:rPr>
          <w:kern w:val="0"/>
          <w:sz w:val="21"/>
          <w:szCs w:val="21"/>
        </w:rPr>
        <w:t>5</w:t>
      </w:r>
      <w:r w:rsidRPr="00FC7846">
        <w:rPr>
          <w:kern w:val="0"/>
          <w:sz w:val="21"/>
          <w:szCs w:val="21"/>
        </w:rPr>
        <w:t>所示，输入为月份和日期两个变量，代码中有两个路径分支条件，共</w:t>
      </w:r>
      <w:r w:rsidRPr="00FC7846">
        <w:rPr>
          <w:kern w:val="0"/>
          <w:sz w:val="21"/>
          <w:szCs w:val="21"/>
        </w:rPr>
        <w:t>3</w:t>
      </w:r>
      <w:r w:rsidRPr="00FC7846">
        <w:rPr>
          <w:kern w:val="0"/>
          <w:sz w:val="21"/>
          <w:szCs w:val="21"/>
        </w:rPr>
        <w:t>条不同的执行路径，分别</w:t>
      </w:r>
      <w:r w:rsidR="00875FDF" w:rsidRPr="00FC7846">
        <w:rPr>
          <w:kern w:val="0"/>
          <w:sz w:val="21"/>
          <w:szCs w:val="21"/>
        </w:rPr>
        <w:t>触发</w:t>
      </w:r>
      <w:r w:rsidRPr="00FC7846">
        <w:rPr>
          <w:kern w:val="0"/>
          <w:sz w:val="21"/>
          <w:szCs w:val="21"/>
        </w:rPr>
        <w:t>行为</w:t>
      </w:r>
      <w:proofErr w:type="spellStart"/>
      <w:r w:rsidRPr="00FC7846">
        <w:rPr>
          <w:kern w:val="0"/>
          <w:sz w:val="21"/>
          <w:szCs w:val="21"/>
        </w:rPr>
        <w:t>behavior_a</w:t>
      </w:r>
      <w:proofErr w:type="spellEnd"/>
      <w:r w:rsidRPr="00FC7846">
        <w:rPr>
          <w:kern w:val="0"/>
          <w:sz w:val="21"/>
          <w:szCs w:val="21"/>
        </w:rPr>
        <w:t>()</w:t>
      </w:r>
      <w:r w:rsidRPr="00FC7846">
        <w:rPr>
          <w:kern w:val="0"/>
          <w:sz w:val="21"/>
          <w:szCs w:val="21"/>
        </w:rPr>
        <w:t>、</w:t>
      </w:r>
      <w:proofErr w:type="spellStart"/>
      <w:r w:rsidRPr="00FC7846">
        <w:rPr>
          <w:kern w:val="0"/>
          <w:sz w:val="21"/>
          <w:szCs w:val="21"/>
        </w:rPr>
        <w:t>behavior_b</w:t>
      </w:r>
      <w:proofErr w:type="spellEnd"/>
      <w:r w:rsidRPr="00FC7846">
        <w:rPr>
          <w:kern w:val="0"/>
          <w:sz w:val="21"/>
          <w:szCs w:val="21"/>
        </w:rPr>
        <w:t>()</w:t>
      </w:r>
      <w:r w:rsidRPr="00FC7846">
        <w:rPr>
          <w:kern w:val="0"/>
          <w:sz w:val="21"/>
          <w:szCs w:val="21"/>
        </w:rPr>
        <w:t>和</w:t>
      </w:r>
      <w:proofErr w:type="spellStart"/>
      <w:r w:rsidRPr="00FC7846">
        <w:rPr>
          <w:kern w:val="0"/>
          <w:sz w:val="21"/>
          <w:szCs w:val="21"/>
        </w:rPr>
        <w:t>behavior_c</w:t>
      </w:r>
      <w:proofErr w:type="spellEnd"/>
      <w:r w:rsidRPr="00FC7846">
        <w:rPr>
          <w:kern w:val="0"/>
          <w:sz w:val="21"/>
          <w:szCs w:val="21"/>
        </w:rPr>
        <w:t>()</w:t>
      </w:r>
      <w:r w:rsidRPr="00FC7846">
        <w:rPr>
          <w:kern w:val="0"/>
          <w:sz w:val="21"/>
          <w:szCs w:val="21"/>
        </w:rPr>
        <w:t>。</w:t>
      </w:r>
    </w:p>
    <w:p w:rsidR="00B467E5" w:rsidRPr="00FC7846" w:rsidRDefault="000D4CC4" w:rsidP="00EF0559">
      <w:pPr>
        <w:pStyle w:val="af5"/>
        <w:spacing w:line="240" w:lineRule="auto"/>
        <w:ind w:firstLine="420"/>
        <w:rPr>
          <w:kern w:val="0"/>
          <w:sz w:val="21"/>
          <w:szCs w:val="21"/>
        </w:rPr>
      </w:pPr>
      <w:r w:rsidRPr="00FC7846">
        <w:rPr>
          <w:kern w:val="0"/>
          <w:sz w:val="21"/>
          <w:szCs w:val="21"/>
        </w:rPr>
        <w:t>实验过程中，程序会随机</w:t>
      </w:r>
      <w:r w:rsidR="00F17EB0">
        <w:rPr>
          <w:rFonts w:hint="eastAsia"/>
          <w:kern w:val="0"/>
          <w:sz w:val="21"/>
          <w:szCs w:val="21"/>
        </w:rPr>
        <w:t>地</w:t>
      </w:r>
      <w:r w:rsidRPr="00FC7846">
        <w:rPr>
          <w:kern w:val="0"/>
          <w:sz w:val="21"/>
          <w:szCs w:val="21"/>
        </w:rPr>
        <w:t>选择</w:t>
      </w:r>
      <w:r w:rsidRPr="00FC7846">
        <w:rPr>
          <w:kern w:val="0"/>
          <w:sz w:val="21"/>
          <w:szCs w:val="21"/>
        </w:rPr>
        <w:t>10000</w:t>
      </w:r>
      <w:r w:rsidRPr="00FC7846">
        <w:rPr>
          <w:kern w:val="0"/>
          <w:sz w:val="21"/>
          <w:szCs w:val="21"/>
        </w:rPr>
        <w:t>组月份和日期数据输入给测试样本，然后，利用操作系统提供的</w:t>
      </w:r>
      <w:proofErr w:type="spellStart"/>
      <w:r w:rsidRPr="00FC7846">
        <w:rPr>
          <w:kern w:val="0"/>
          <w:sz w:val="21"/>
          <w:szCs w:val="21"/>
        </w:rPr>
        <w:t>GetTickCount</w:t>
      </w:r>
      <w:proofErr w:type="spellEnd"/>
      <w:r w:rsidRPr="00FC7846">
        <w:rPr>
          <w:kern w:val="0"/>
          <w:sz w:val="21"/>
          <w:szCs w:val="21"/>
        </w:rPr>
        <w:t>()</w:t>
      </w:r>
      <w:r w:rsidRPr="00FC7846">
        <w:rPr>
          <w:kern w:val="0"/>
          <w:sz w:val="21"/>
          <w:szCs w:val="21"/>
        </w:rPr>
        <w:t>函数，计算程序执行过程所使用</w:t>
      </w:r>
      <w:r w:rsidR="008D7EA4">
        <w:rPr>
          <w:rFonts w:hint="eastAsia"/>
          <w:kern w:val="0"/>
          <w:sz w:val="21"/>
          <w:szCs w:val="21"/>
        </w:rPr>
        <w:t>的</w:t>
      </w:r>
      <w:r w:rsidRPr="00FC7846">
        <w:rPr>
          <w:kern w:val="0"/>
          <w:sz w:val="21"/>
          <w:szCs w:val="21"/>
        </w:rPr>
        <w:t>时间，单位是毫秒。路径混淆过程分别选择了</w:t>
      </w:r>
      <w:r w:rsidRPr="00FC7846">
        <w:rPr>
          <w:kern w:val="0"/>
          <w:sz w:val="21"/>
          <w:szCs w:val="21"/>
        </w:rPr>
        <w:t>5</w:t>
      </w:r>
      <w:r w:rsidRPr="00FC7846">
        <w:rPr>
          <w:kern w:val="0"/>
          <w:sz w:val="21"/>
          <w:szCs w:val="21"/>
        </w:rPr>
        <w:t>种单向哈希函数：</w:t>
      </w:r>
      <w:r w:rsidRPr="00FC7846">
        <w:rPr>
          <w:kern w:val="0"/>
          <w:sz w:val="21"/>
          <w:szCs w:val="21"/>
        </w:rPr>
        <w:t>CRC32</w:t>
      </w:r>
      <w:r w:rsidRPr="00FC7846">
        <w:rPr>
          <w:kern w:val="0"/>
          <w:sz w:val="21"/>
          <w:szCs w:val="21"/>
        </w:rPr>
        <w:t>、</w:t>
      </w:r>
      <w:r w:rsidRPr="00FC7846">
        <w:rPr>
          <w:kern w:val="0"/>
          <w:sz w:val="21"/>
          <w:szCs w:val="21"/>
        </w:rPr>
        <w:t>MD5</w:t>
      </w:r>
      <w:r w:rsidRPr="00FC7846">
        <w:rPr>
          <w:kern w:val="0"/>
          <w:sz w:val="21"/>
          <w:szCs w:val="21"/>
        </w:rPr>
        <w:t>、</w:t>
      </w:r>
      <w:r w:rsidRPr="00FC7846">
        <w:rPr>
          <w:kern w:val="0"/>
          <w:sz w:val="21"/>
          <w:szCs w:val="21"/>
        </w:rPr>
        <w:t>SHA1</w:t>
      </w:r>
      <w:r w:rsidRPr="00FC7846">
        <w:rPr>
          <w:kern w:val="0"/>
          <w:sz w:val="21"/>
          <w:szCs w:val="21"/>
        </w:rPr>
        <w:t>、</w:t>
      </w:r>
      <w:r w:rsidRPr="00FC7846">
        <w:rPr>
          <w:kern w:val="0"/>
          <w:sz w:val="21"/>
          <w:szCs w:val="21"/>
        </w:rPr>
        <w:t>SHA256</w:t>
      </w:r>
      <w:r w:rsidRPr="00FC7846">
        <w:rPr>
          <w:kern w:val="0"/>
          <w:sz w:val="21"/>
          <w:szCs w:val="21"/>
        </w:rPr>
        <w:t>和</w:t>
      </w:r>
      <w:r w:rsidRPr="00FC7846">
        <w:rPr>
          <w:kern w:val="0"/>
          <w:sz w:val="21"/>
          <w:szCs w:val="21"/>
        </w:rPr>
        <w:t>SHA512</w:t>
      </w:r>
      <w:r w:rsidR="00A30A07">
        <w:rPr>
          <w:kern w:val="0"/>
          <w:sz w:val="21"/>
          <w:szCs w:val="21"/>
        </w:rPr>
        <w:t>。为了避免不必要的干扰，</w:t>
      </w:r>
      <w:r w:rsidR="00A30A07">
        <w:rPr>
          <w:rFonts w:hint="eastAsia"/>
          <w:kern w:val="0"/>
          <w:sz w:val="21"/>
          <w:szCs w:val="21"/>
        </w:rPr>
        <w:t>实</w:t>
      </w:r>
      <w:r w:rsidRPr="00FC7846">
        <w:rPr>
          <w:kern w:val="0"/>
          <w:sz w:val="21"/>
          <w:szCs w:val="21"/>
        </w:rPr>
        <w:t>验将重复</w:t>
      </w:r>
      <w:r w:rsidRPr="00FC7846">
        <w:rPr>
          <w:kern w:val="0"/>
          <w:sz w:val="21"/>
          <w:szCs w:val="21"/>
        </w:rPr>
        <w:t>3</w:t>
      </w:r>
      <w:r w:rsidR="00A30A07">
        <w:rPr>
          <w:kern w:val="0"/>
          <w:sz w:val="21"/>
          <w:szCs w:val="21"/>
        </w:rPr>
        <w:t>次，并计算时间开销的平均值，</w:t>
      </w:r>
      <w:r w:rsidR="00A30A07">
        <w:rPr>
          <w:rFonts w:hint="eastAsia"/>
          <w:kern w:val="0"/>
          <w:sz w:val="21"/>
          <w:szCs w:val="21"/>
        </w:rPr>
        <w:t>实</w:t>
      </w:r>
      <w:r w:rsidRPr="00FC7846">
        <w:rPr>
          <w:kern w:val="0"/>
          <w:sz w:val="21"/>
          <w:szCs w:val="21"/>
        </w:rPr>
        <w:t>验结果如</w:t>
      </w:r>
      <w:r w:rsidR="00785ED9" w:rsidRPr="00FC7846">
        <w:fldChar w:fldCharType="begin"/>
      </w:r>
      <w:r w:rsidRPr="00FC7846">
        <w:instrText xml:space="preserve"> REF _Ref320725530 \h  \* MERGEFORMAT </w:instrText>
      </w:r>
      <w:r w:rsidR="00785ED9" w:rsidRPr="00FC7846">
        <w:fldChar w:fldCharType="separate"/>
      </w:r>
      <w:r w:rsidR="001A743E" w:rsidRPr="001A743E">
        <w:rPr>
          <w:kern w:val="0"/>
          <w:sz w:val="21"/>
          <w:szCs w:val="21"/>
        </w:rPr>
        <w:t>表</w:t>
      </w:r>
      <w:r w:rsidR="00785ED9" w:rsidRPr="00FC7846">
        <w:fldChar w:fldCharType="end"/>
      </w:r>
      <w:r w:rsidR="005C47D3">
        <w:rPr>
          <w:rFonts w:hint="eastAsia"/>
        </w:rPr>
        <w:t>3</w:t>
      </w:r>
      <w:r w:rsidRPr="00FC7846">
        <w:rPr>
          <w:kern w:val="0"/>
          <w:sz w:val="21"/>
          <w:szCs w:val="21"/>
        </w:rPr>
        <w:t>所示。</w:t>
      </w:r>
    </w:p>
    <w:p w:rsidR="00B467E5" w:rsidRPr="00FC7846" w:rsidRDefault="00862C55" w:rsidP="003A7F81">
      <w:pPr>
        <w:pStyle w:val="af5"/>
        <w:keepNext/>
        <w:spacing w:line="240" w:lineRule="auto"/>
        <w:ind w:firstLine="480"/>
        <w:jc w:val="center"/>
      </w:pPr>
      <w:r w:rsidRPr="00FC7846">
        <w:object w:dxaOrig="2455" w:dyaOrig="2992">
          <v:shape id="_x0000_i1030" type="#_x0000_t75" style="width:148.15pt;height:181.4pt" o:ole="">
            <v:imagedata r:id="rId20" o:title=""/>
          </v:shape>
          <o:OLEObject Type="Embed" ProgID="Visio.Drawing.11" ShapeID="_x0000_i1030" DrawAspect="Content" ObjectID="_1416928622" r:id="rId21"/>
        </w:object>
      </w:r>
    </w:p>
    <w:p w:rsidR="00B467E5" w:rsidRPr="00FC7846" w:rsidRDefault="00B467E5" w:rsidP="00A719DF">
      <w:pPr>
        <w:pStyle w:val="af6"/>
        <w:spacing w:before="0" w:afterLines="50" w:after="156"/>
        <w:rPr>
          <w:sz w:val="18"/>
          <w:szCs w:val="18"/>
        </w:rPr>
      </w:pPr>
      <w:bookmarkStart w:id="9" w:name="_Ref320724090"/>
      <w:r w:rsidRPr="00FC7846">
        <w:rPr>
          <w:sz w:val="18"/>
          <w:szCs w:val="18"/>
        </w:rPr>
        <w:t>图</w:t>
      </w:r>
      <w:r w:rsidR="00372F4C" w:rsidRPr="00FC7846">
        <w:rPr>
          <w:sz w:val="18"/>
          <w:szCs w:val="18"/>
        </w:rPr>
        <w:t>5</w:t>
      </w:r>
      <w:r w:rsidRPr="00FC7846">
        <w:rPr>
          <w:sz w:val="18"/>
          <w:szCs w:val="18"/>
        </w:rPr>
        <w:t xml:space="preserve"> </w:t>
      </w:r>
      <w:r w:rsidRPr="00FC7846">
        <w:rPr>
          <w:sz w:val="18"/>
          <w:szCs w:val="18"/>
        </w:rPr>
        <w:t>基于日期的路径分支条件</w:t>
      </w:r>
      <w:bookmarkEnd w:id="9"/>
    </w:p>
    <w:p w:rsidR="00A831E5" w:rsidRPr="00FC7846" w:rsidRDefault="00A831E5" w:rsidP="00A03D58">
      <w:pPr>
        <w:pStyle w:val="af5"/>
        <w:spacing w:line="240" w:lineRule="auto"/>
        <w:ind w:firstLine="420"/>
        <w:rPr>
          <w:kern w:val="0"/>
          <w:sz w:val="21"/>
          <w:szCs w:val="21"/>
        </w:rPr>
      </w:pPr>
      <w:r w:rsidRPr="00FC7846">
        <w:rPr>
          <w:kern w:val="0"/>
          <w:sz w:val="21"/>
          <w:szCs w:val="21"/>
        </w:rPr>
        <w:t>表</w:t>
      </w:r>
      <w:r w:rsidRPr="00FC7846">
        <w:t>3</w:t>
      </w:r>
      <w:r w:rsidRPr="00FC7846">
        <w:rPr>
          <w:kern w:val="0"/>
          <w:sz w:val="21"/>
          <w:szCs w:val="21"/>
        </w:rPr>
        <w:t>的第一行数据是路径混淆前样本的执行时间和文件大小，从表中数据可见，它的执行时间是最少的。第二行数据是采用了</w:t>
      </w:r>
      <w:r w:rsidRPr="00FC7846">
        <w:rPr>
          <w:kern w:val="0"/>
          <w:sz w:val="21"/>
          <w:szCs w:val="21"/>
        </w:rPr>
        <w:t>CRC32</w:t>
      </w:r>
      <w:r w:rsidRPr="00FC7846">
        <w:rPr>
          <w:kern w:val="0"/>
          <w:sz w:val="21"/>
          <w:szCs w:val="21"/>
        </w:rPr>
        <w:t>单向哈希函数混淆后样本的执行时间和文件大小，经过</w:t>
      </w:r>
      <w:r w:rsidRPr="00FC7846">
        <w:rPr>
          <w:kern w:val="0"/>
          <w:sz w:val="21"/>
          <w:szCs w:val="21"/>
        </w:rPr>
        <w:t>3</w:t>
      </w:r>
      <w:r w:rsidRPr="00FC7846">
        <w:rPr>
          <w:kern w:val="0"/>
          <w:sz w:val="21"/>
          <w:szCs w:val="21"/>
        </w:rPr>
        <w:t>次测试，平均执行时间增加了约</w:t>
      </w:r>
      <w:r w:rsidRPr="00FC7846">
        <w:rPr>
          <w:kern w:val="0"/>
          <w:sz w:val="21"/>
          <w:szCs w:val="21"/>
        </w:rPr>
        <w:t>8.4</w:t>
      </w:r>
      <w:r w:rsidRPr="00FC7846">
        <w:rPr>
          <w:kern w:val="0"/>
          <w:sz w:val="21"/>
          <w:szCs w:val="21"/>
        </w:rPr>
        <w:t>秒，是混淆前的</w:t>
      </w:r>
      <w:r w:rsidRPr="00FC7846">
        <w:rPr>
          <w:kern w:val="0"/>
          <w:sz w:val="21"/>
          <w:szCs w:val="21"/>
        </w:rPr>
        <w:t>6.8</w:t>
      </w:r>
      <w:r w:rsidRPr="00FC7846">
        <w:rPr>
          <w:kern w:val="0"/>
          <w:sz w:val="21"/>
          <w:szCs w:val="21"/>
        </w:rPr>
        <w:t>倍。因为</w:t>
      </w:r>
      <w:r w:rsidR="00E05B57">
        <w:rPr>
          <w:rFonts w:hint="eastAsia"/>
          <w:kern w:val="0"/>
          <w:sz w:val="21"/>
          <w:szCs w:val="21"/>
        </w:rPr>
        <w:t>二进制</w:t>
      </w:r>
      <w:r w:rsidRPr="00FC7846">
        <w:rPr>
          <w:kern w:val="0"/>
          <w:sz w:val="21"/>
          <w:szCs w:val="21"/>
        </w:rPr>
        <w:t>条件跳转指令的</w:t>
      </w:r>
      <w:r w:rsidR="00E05B57">
        <w:rPr>
          <w:rFonts w:hint="eastAsia"/>
          <w:kern w:val="0"/>
          <w:sz w:val="21"/>
          <w:szCs w:val="21"/>
        </w:rPr>
        <w:t>执行</w:t>
      </w:r>
      <w:r w:rsidRPr="00FC7846">
        <w:rPr>
          <w:kern w:val="0"/>
          <w:sz w:val="21"/>
          <w:szCs w:val="21"/>
        </w:rPr>
        <w:t>时间</w:t>
      </w:r>
      <w:r w:rsidR="00E05B57">
        <w:rPr>
          <w:rFonts w:hint="eastAsia"/>
          <w:kern w:val="0"/>
          <w:sz w:val="21"/>
          <w:szCs w:val="21"/>
        </w:rPr>
        <w:t>非常</w:t>
      </w:r>
      <w:r w:rsidR="00F524BC">
        <w:rPr>
          <w:kern w:val="0"/>
          <w:sz w:val="21"/>
          <w:szCs w:val="21"/>
        </w:rPr>
        <w:t>短，可以忽略不计，所以</w:t>
      </w:r>
      <w:r w:rsidRPr="00FC7846">
        <w:rPr>
          <w:kern w:val="0"/>
          <w:sz w:val="21"/>
          <w:szCs w:val="21"/>
        </w:rPr>
        <w:t>增加的</w:t>
      </w:r>
      <w:r w:rsidRPr="00FC7846">
        <w:rPr>
          <w:kern w:val="0"/>
          <w:sz w:val="21"/>
          <w:szCs w:val="21"/>
        </w:rPr>
        <w:t>8.4</w:t>
      </w:r>
      <w:r w:rsidRPr="00FC7846">
        <w:rPr>
          <w:kern w:val="0"/>
          <w:sz w:val="21"/>
          <w:szCs w:val="21"/>
        </w:rPr>
        <w:t>秒是大约</w:t>
      </w:r>
      <w:r w:rsidRPr="00FC7846">
        <w:rPr>
          <w:kern w:val="0"/>
          <w:sz w:val="21"/>
          <w:szCs w:val="21"/>
        </w:rPr>
        <w:t>2</w:t>
      </w:r>
      <w:r w:rsidRPr="00FC7846">
        <w:rPr>
          <w:kern w:val="0"/>
          <w:sz w:val="21"/>
          <w:szCs w:val="21"/>
        </w:rPr>
        <w:t>万次输入与前缀集合进行匹配的时间开销，平均每次前缀匹配的时间不到</w:t>
      </w:r>
      <w:r w:rsidRPr="00FC7846">
        <w:rPr>
          <w:kern w:val="0"/>
          <w:sz w:val="21"/>
          <w:szCs w:val="21"/>
        </w:rPr>
        <w:t>0.5</w:t>
      </w:r>
      <w:r w:rsidRPr="00FC7846">
        <w:rPr>
          <w:kern w:val="0"/>
          <w:sz w:val="21"/>
          <w:szCs w:val="21"/>
        </w:rPr>
        <w:t>毫秒。随着单向哈希函数复杂度的增加，程序的执行时间也在不断的增加，其中基于最复杂的</w:t>
      </w:r>
      <w:r w:rsidRPr="00FC7846">
        <w:rPr>
          <w:kern w:val="0"/>
          <w:sz w:val="21"/>
          <w:szCs w:val="21"/>
        </w:rPr>
        <w:t>SHA512</w:t>
      </w:r>
      <w:r w:rsidRPr="00FC7846">
        <w:rPr>
          <w:kern w:val="0"/>
          <w:sz w:val="21"/>
          <w:szCs w:val="21"/>
        </w:rPr>
        <w:t>单向哈希函数的路径混淆大约增加了</w:t>
      </w:r>
      <w:r w:rsidRPr="00FC7846">
        <w:rPr>
          <w:kern w:val="0"/>
          <w:sz w:val="21"/>
          <w:szCs w:val="21"/>
        </w:rPr>
        <w:t>15.7</w:t>
      </w:r>
      <w:r w:rsidRPr="00FC7846">
        <w:rPr>
          <w:kern w:val="0"/>
          <w:sz w:val="21"/>
          <w:szCs w:val="21"/>
        </w:rPr>
        <w:t>倍的程序执行时间，平均每次前缀匹配要花费</w:t>
      </w:r>
      <w:r w:rsidRPr="00FC7846">
        <w:rPr>
          <w:kern w:val="0"/>
          <w:sz w:val="21"/>
          <w:szCs w:val="21"/>
        </w:rPr>
        <w:t>1</w:t>
      </w:r>
      <w:r w:rsidRPr="00FC7846">
        <w:rPr>
          <w:kern w:val="0"/>
          <w:sz w:val="21"/>
          <w:szCs w:val="21"/>
        </w:rPr>
        <w:t>毫秒左右的时间。</w:t>
      </w:r>
    </w:p>
    <w:p w:rsidR="000D4CC4" w:rsidRDefault="000D4CC4" w:rsidP="000D4CC4">
      <w:pPr>
        <w:pStyle w:val="af5"/>
        <w:spacing w:line="240" w:lineRule="auto"/>
        <w:ind w:firstLine="420"/>
        <w:rPr>
          <w:kern w:val="0"/>
          <w:sz w:val="21"/>
          <w:szCs w:val="21"/>
        </w:rPr>
      </w:pPr>
      <w:r w:rsidRPr="00FC7846">
        <w:rPr>
          <w:kern w:val="0"/>
          <w:sz w:val="21"/>
          <w:szCs w:val="21"/>
        </w:rPr>
        <w:lastRenderedPageBreak/>
        <w:t>如表</w:t>
      </w:r>
      <w:r w:rsidRPr="00FC7846">
        <w:rPr>
          <w:kern w:val="0"/>
          <w:sz w:val="21"/>
          <w:szCs w:val="21"/>
        </w:rPr>
        <w:t>3</w:t>
      </w:r>
      <w:r w:rsidRPr="00FC7846">
        <w:rPr>
          <w:kern w:val="0"/>
          <w:sz w:val="21"/>
          <w:szCs w:val="21"/>
        </w:rPr>
        <w:t>所示，路径混淆后程序体积的增</w:t>
      </w:r>
      <w:r w:rsidR="00A11ACF">
        <w:rPr>
          <w:rFonts w:hint="eastAsia"/>
          <w:kern w:val="0"/>
          <w:sz w:val="21"/>
          <w:szCs w:val="21"/>
        </w:rPr>
        <w:t>加</w:t>
      </w:r>
      <w:r w:rsidR="00A11ACF">
        <w:rPr>
          <w:kern w:val="0"/>
          <w:sz w:val="21"/>
          <w:szCs w:val="21"/>
        </w:rPr>
        <w:t>并没有像执行时间那样增</w:t>
      </w:r>
      <w:r w:rsidR="00A11ACF">
        <w:rPr>
          <w:rFonts w:hint="eastAsia"/>
          <w:kern w:val="0"/>
          <w:sz w:val="21"/>
          <w:szCs w:val="21"/>
        </w:rPr>
        <w:t>加</w:t>
      </w:r>
      <w:r w:rsidRPr="00FC7846">
        <w:rPr>
          <w:kern w:val="0"/>
          <w:sz w:val="21"/>
          <w:szCs w:val="21"/>
        </w:rPr>
        <w:t>了</w:t>
      </w:r>
      <w:r w:rsidRPr="00FC7846">
        <w:rPr>
          <w:kern w:val="0"/>
          <w:sz w:val="21"/>
          <w:szCs w:val="21"/>
        </w:rPr>
        <w:t>10</w:t>
      </w:r>
      <w:r w:rsidRPr="00FC7846">
        <w:rPr>
          <w:kern w:val="0"/>
          <w:sz w:val="21"/>
          <w:szCs w:val="21"/>
        </w:rPr>
        <w:t>倍左右，体积仅仅增</w:t>
      </w:r>
      <w:r w:rsidR="00770052">
        <w:rPr>
          <w:rFonts w:hint="eastAsia"/>
          <w:kern w:val="0"/>
          <w:sz w:val="21"/>
          <w:szCs w:val="21"/>
        </w:rPr>
        <w:t>加</w:t>
      </w:r>
      <w:r w:rsidRPr="00FC7846">
        <w:rPr>
          <w:kern w:val="0"/>
          <w:sz w:val="21"/>
          <w:szCs w:val="21"/>
        </w:rPr>
        <w:t>了</w:t>
      </w:r>
      <w:r w:rsidRPr="00FC7846">
        <w:rPr>
          <w:kern w:val="0"/>
          <w:sz w:val="21"/>
          <w:szCs w:val="21"/>
        </w:rPr>
        <w:t>30%</w:t>
      </w:r>
      <w:r w:rsidRPr="00FC7846">
        <w:rPr>
          <w:kern w:val="0"/>
          <w:sz w:val="21"/>
          <w:szCs w:val="21"/>
        </w:rPr>
        <w:t>到</w:t>
      </w:r>
      <w:r w:rsidRPr="00FC7846">
        <w:rPr>
          <w:kern w:val="0"/>
          <w:sz w:val="21"/>
          <w:szCs w:val="21"/>
        </w:rPr>
        <w:t>50%</w:t>
      </w:r>
      <w:r w:rsidRPr="00FC7846">
        <w:rPr>
          <w:kern w:val="0"/>
          <w:sz w:val="21"/>
          <w:szCs w:val="21"/>
        </w:rPr>
        <w:t>，而且体积并不会随着被混淆的路径分</w:t>
      </w:r>
      <w:r w:rsidR="001B190A" w:rsidRPr="00FC7846">
        <w:rPr>
          <w:kern w:val="0"/>
          <w:sz w:val="21"/>
          <w:szCs w:val="21"/>
        </w:rPr>
        <w:t>支数的增长而快速增长</w:t>
      </w:r>
      <w:r w:rsidR="0001747B">
        <w:rPr>
          <w:rFonts w:hint="eastAsia"/>
          <w:kern w:val="0"/>
          <w:sz w:val="21"/>
          <w:szCs w:val="21"/>
        </w:rPr>
        <w:t>。</w:t>
      </w:r>
      <w:r w:rsidR="001B190A" w:rsidRPr="00FC7846">
        <w:rPr>
          <w:kern w:val="0"/>
          <w:sz w:val="21"/>
          <w:szCs w:val="21"/>
        </w:rPr>
        <w:t>因为实现单向保留前缀加密的函数可以被重复</w:t>
      </w:r>
      <w:r w:rsidRPr="00FC7846">
        <w:rPr>
          <w:kern w:val="0"/>
          <w:sz w:val="21"/>
          <w:szCs w:val="21"/>
        </w:rPr>
        <w:t>调用，而且，定理</w:t>
      </w:r>
      <w:r w:rsidRPr="00FC7846">
        <w:rPr>
          <w:kern w:val="0"/>
          <w:sz w:val="21"/>
          <w:szCs w:val="21"/>
        </w:rPr>
        <w:t>1</w:t>
      </w:r>
      <w:r w:rsidRPr="00FC7846">
        <w:rPr>
          <w:kern w:val="0"/>
          <w:sz w:val="21"/>
          <w:szCs w:val="21"/>
        </w:rPr>
        <w:t>和</w:t>
      </w:r>
      <w:r w:rsidRPr="00FC7846">
        <w:rPr>
          <w:kern w:val="0"/>
          <w:sz w:val="21"/>
          <w:szCs w:val="21"/>
        </w:rPr>
        <w:t>2</w:t>
      </w:r>
      <w:r w:rsidRPr="00FC7846">
        <w:rPr>
          <w:kern w:val="0"/>
          <w:sz w:val="21"/>
          <w:szCs w:val="21"/>
        </w:rPr>
        <w:t>也证明了前缀的数量是有限的，所以，体积的增长</w:t>
      </w:r>
      <w:r w:rsidR="00F524BC">
        <w:rPr>
          <w:rFonts w:hint="eastAsia"/>
          <w:kern w:val="0"/>
          <w:sz w:val="21"/>
          <w:szCs w:val="21"/>
        </w:rPr>
        <w:t>也</w:t>
      </w:r>
      <w:r w:rsidRPr="00FC7846">
        <w:rPr>
          <w:kern w:val="0"/>
          <w:sz w:val="21"/>
          <w:szCs w:val="21"/>
        </w:rPr>
        <w:lastRenderedPageBreak/>
        <w:t>是有限的，不会像</w:t>
      </w:r>
      <w:r w:rsidRPr="00FC7846">
        <w:rPr>
          <w:kern w:val="0"/>
          <w:sz w:val="21"/>
          <w:szCs w:val="21"/>
        </w:rPr>
        <w:t>Sharif</w:t>
      </w:r>
      <w:r w:rsidRPr="00FC7846">
        <w:rPr>
          <w:kern w:val="0"/>
          <w:sz w:val="21"/>
          <w:szCs w:val="21"/>
        </w:rPr>
        <w:t>等人</w:t>
      </w:r>
      <w:r w:rsidR="001B190A" w:rsidRPr="00FC7846">
        <w:rPr>
          <w:kern w:val="0"/>
          <w:sz w:val="21"/>
          <w:szCs w:val="21"/>
          <w:vertAlign w:val="superscript"/>
        </w:rPr>
        <w:t>[</w:t>
      </w:r>
      <w:r w:rsidR="006B3EED" w:rsidRPr="00FC7846">
        <w:rPr>
          <w:kern w:val="0"/>
          <w:sz w:val="21"/>
          <w:szCs w:val="21"/>
          <w:vertAlign w:val="superscript"/>
        </w:rPr>
        <w:t>28</w:t>
      </w:r>
      <w:r w:rsidR="001B190A" w:rsidRPr="00FC7846">
        <w:rPr>
          <w:kern w:val="0"/>
          <w:sz w:val="21"/>
          <w:szCs w:val="21"/>
          <w:vertAlign w:val="superscript"/>
        </w:rPr>
        <w:t>]</w:t>
      </w:r>
      <w:r w:rsidRPr="00FC7846">
        <w:rPr>
          <w:kern w:val="0"/>
          <w:sz w:val="21"/>
          <w:szCs w:val="21"/>
        </w:rPr>
        <w:t>提出的混淆方案那样无限</w:t>
      </w:r>
      <w:r w:rsidR="00401113">
        <w:rPr>
          <w:rFonts w:hint="eastAsia"/>
          <w:kern w:val="0"/>
          <w:sz w:val="21"/>
          <w:szCs w:val="21"/>
        </w:rPr>
        <w:t>地</w:t>
      </w:r>
      <w:r w:rsidRPr="00FC7846">
        <w:rPr>
          <w:kern w:val="0"/>
          <w:sz w:val="21"/>
          <w:szCs w:val="21"/>
        </w:rPr>
        <w:t>增长。去除引入单向函数所增加的程序体积，每混淆一个路径分支条件大约要增加</w:t>
      </w:r>
      <w:r w:rsidRPr="00FC7846">
        <w:rPr>
          <w:kern w:val="0"/>
          <w:sz w:val="21"/>
          <w:szCs w:val="21"/>
        </w:rPr>
        <w:t>1000</w:t>
      </w:r>
      <w:r w:rsidRPr="00FC7846">
        <w:rPr>
          <w:kern w:val="0"/>
          <w:sz w:val="21"/>
          <w:szCs w:val="21"/>
        </w:rPr>
        <w:t>个字节。</w:t>
      </w:r>
    </w:p>
    <w:p w:rsidR="00B24C6A" w:rsidRPr="00266443" w:rsidRDefault="00B24C6A" w:rsidP="00266443">
      <w:pPr>
        <w:pStyle w:val="af5"/>
        <w:spacing w:line="240" w:lineRule="auto"/>
        <w:ind w:firstLine="420"/>
        <w:rPr>
          <w:rFonts w:ascii="宋体" w:hAnsi="宋体"/>
          <w:kern w:val="0"/>
          <w:sz w:val="21"/>
          <w:szCs w:val="21"/>
        </w:rPr>
      </w:pPr>
      <w:r w:rsidRPr="00FC7846">
        <w:rPr>
          <w:rFonts w:ascii="宋体" w:hAnsi="宋体"/>
          <w:kern w:val="0"/>
          <w:sz w:val="21"/>
          <w:szCs w:val="21"/>
        </w:rPr>
        <w:t>基于单向保留前缀算法的路径混淆策略的混淆强度很高，从实验数据上看，其引入的时间和空间开销是有限的。</w:t>
      </w:r>
    </w:p>
    <w:p w:rsidR="00FF46CB" w:rsidRPr="00EE0C9A" w:rsidRDefault="00FF46CB" w:rsidP="003A7F81">
      <w:pPr>
        <w:pStyle w:val="af5"/>
        <w:spacing w:line="240" w:lineRule="auto"/>
        <w:ind w:firstLine="420"/>
        <w:rPr>
          <w:rFonts w:eastAsiaTheme="minorEastAsia"/>
          <w:kern w:val="0"/>
          <w:sz w:val="21"/>
          <w:szCs w:val="21"/>
        </w:rPr>
        <w:sectPr w:rsidR="00FF46CB" w:rsidRPr="00EE0C9A" w:rsidSect="00DA764B">
          <w:type w:val="continuous"/>
          <w:pgSz w:w="11906" w:h="16838"/>
          <w:pgMar w:top="1440" w:right="1800" w:bottom="1440" w:left="1800" w:header="851" w:footer="992" w:gutter="0"/>
          <w:cols w:num="2" w:space="425"/>
          <w:docGrid w:type="lines" w:linePitch="312"/>
        </w:sectPr>
      </w:pPr>
    </w:p>
    <w:p w:rsidR="00EA161C" w:rsidRPr="00EE0C9A" w:rsidRDefault="00EA161C" w:rsidP="00FC7846">
      <w:pPr>
        <w:pStyle w:val="af7"/>
        <w:spacing w:beforeLines="50" w:before="156" w:after="0"/>
        <w:rPr>
          <w:rFonts w:eastAsia="黑体"/>
          <w:sz w:val="18"/>
          <w:szCs w:val="18"/>
        </w:rPr>
      </w:pPr>
      <w:bookmarkStart w:id="10" w:name="_Ref320782288"/>
      <w:r w:rsidRPr="00EE0C9A">
        <w:rPr>
          <w:rFonts w:eastAsia="黑体" w:hAnsi="黑体"/>
          <w:sz w:val="18"/>
          <w:szCs w:val="18"/>
        </w:rPr>
        <w:lastRenderedPageBreak/>
        <w:t>表</w:t>
      </w:r>
      <w:bookmarkEnd w:id="10"/>
      <w:r w:rsidRPr="00EE0C9A">
        <w:rPr>
          <w:rFonts w:eastAsia="黑体"/>
          <w:sz w:val="18"/>
          <w:szCs w:val="18"/>
        </w:rPr>
        <w:t xml:space="preserve">2 </w:t>
      </w:r>
      <w:r w:rsidRPr="00EE0C9A">
        <w:rPr>
          <w:rFonts w:eastAsia="黑体" w:hAnsi="黑体"/>
          <w:sz w:val="18"/>
          <w:szCs w:val="18"/>
        </w:rPr>
        <w:t>路径混淆前后</w:t>
      </w:r>
      <w:proofErr w:type="spellStart"/>
      <w:r w:rsidRPr="00EE0C9A">
        <w:rPr>
          <w:rFonts w:eastAsia="黑体"/>
          <w:sz w:val="18"/>
          <w:szCs w:val="18"/>
        </w:rPr>
        <w:t>BitBlaze</w:t>
      </w:r>
      <w:proofErr w:type="spellEnd"/>
      <w:r w:rsidRPr="00EE0C9A">
        <w:rPr>
          <w:rFonts w:eastAsia="黑体" w:hAnsi="黑体"/>
          <w:sz w:val="18"/>
          <w:szCs w:val="18"/>
        </w:rPr>
        <w:t>分析结果对比</w:t>
      </w:r>
    </w:p>
    <w:tbl>
      <w:tblPr>
        <w:tblW w:w="0" w:type="auto"/>
        <w:jc w:val="center"/>
        <w:tblBorders>
          <w:top w:val="single" w:sz="4" w:space="0" w:color="auto"/>
          <w:bottom w:val="single" w:sz="4" w:space="0" w:color="auto"/>
        </w:tblBorders>
        <w:tblLook w:val="04A0" w:firstRow="1" w:lastRow="0" w:firstColumn="1" w:lastColumn="0" w:noHBand="0" w:noVBand="1"/>
      </w:tblPr>
      <w:tblGrid>
        <w:gridCol w:w="1158"/>
        <w:gridCol w:w="741"/>
        <w:gridCol w:w="819"/>
        <w:gridCol w:w="1120"/>
        <w:gridCol w:w="830"/>
        <w:gridCol w:w="819"/>
        <w:gridCol w:w="1271"/>
      </w:tblGrid>
      <w:tr w:rsidR="00EA161C" w:rsidRPr="00EE0C9A" w:rsidTr="003C7735">
        <w:trPr>
          <w:jc w:val="center"/>
        </w:trPr>
        <w:tc>
          <w:tcPr>
            <w:tcW w:w="0" w:type="auto"/>
            <w:tcBorders>
              <w:bottom w:val="single" w:sz="4" w:space="0" w:color="auto"/>
            </w:tcBorders>
            <w:shd w:val="clear" w:color="auto" w:fill="auto"/>
          </w:tcPr>
          <w:p w:rsidR="00EA161C" w:rsidRPr="00846532" w:rsidRDefault="00EA161C" w:rsidP="00022E3E">
            <w:pPr>
              <w:pStyle w:val="af5"/>
              <w:spacing w:line="240" w:lineRule="auto"/>
              <w:ind w:firstLineChars="0" w:firstLine="0"/>
              <w:rPr>
                <w:b/>
                <w:sz w:val="15"/>
                <w:szCs w:val="15"/>
              </w:rPr>
            </w:pPr>
            <w:r w:rsidRPr="00846532">
              <w:rPr>
                <w:b/>
                <w:sz w:val="15"/>
                <w:szCs w:val="15"/>
              </w:rPr>
              <w:t>测试程序</w:t>
            </w:r>
          </w:p>
        </w:tc>
        <w:tc>
          <w:tcPr>
            <w:tcW w:w="0" w:type="auto"/>
            <w:tcBorders>
              <w:bottom w:val="single" w:sz="4" w:space="0" w:color="auto"/>
            </w:tcBorders>
            <w:shd w:val="clear" w:color="auto" w:fill="auto"/>
          </w:tcPr>
          <w:p w:rsidR="00EA161C" w:rsidRPr="00846532" w:rsidRDefault="00EA161C" w:rsidP="00022E3E">
            <w:pPr>
              <w:pStyle w:val="af5"/>
              <w:spacing w:line="240" w:lineRule="auto"/>
              <w:ind w:firstLineChars="0" w:firstLine="0"/>
              <w:rPr>
                <w:b/>
                <w:sz w:val="15"/>
                <w:szCs w:val="15"/>
              </w:rPr>
            </w:pPr>
            <w:r w:rsidRPr="00846532">
              <w:rPr>
                <w:b/>
                <w:sz w:val="15"/>
                <w:szCs w:val="15"/>
              </w:rPr>
              <w:t>指令数</w:t>
            </w:r>
          </w:p>
        </w:tc>
        <w:tc>
          <w:tcPr>
            <w:tcW w:w="0" w:type="auto"/>
            <w:tcBorders>
              <w:bottom w:val="single" w:sz="4" w:space="0" w:color="auto"/>
            </w:tcBorders>
            <w:shd w:val="clear" w:color="auto" w:fill="auto"/>
          </w:tcPr>
          <w:p w:rsidR="00EA161C" w:rsidRPr="00846532" w:rsidRDefault="00EA161C" w:rsidP="00022E3E">
            <w:pPr>
              <w:pStyle w:val="af5"/>
              <w:spacing w:line="240" w:lineRule="auto"/>
              <w:ind w:firstLineChars="0" w:firstLine="0"/>
              <w:rPr>
                <w:b/>
                <w:sz w:val="15"/>
                <w:szCs w:val="15"/>
              </w:rPr>
            </w:pPr>
            <w:r w:rsidRPr="00846532">
              <w:rPr>
                <w:b/>
                <w:sz w:val="15"/>
                <w:szCs w:val="15"/>
              </w:rPr>
              <w:t>跳转指令</w:t>
            </w:r>
          </w:p>
        </w:tc>
        <w:tc>
          <w:tcPr>
            <w:tcW w:w="0" w:type="auto"/>
            <w:tcBorders>
              <w:bottom w:val="single" w:sz="4" w:space="0" w:color="auto"/>
            </w:tcBorders>
            <w:shd w:val="clear" w:color="auto" w:fill="auto"/>
          </w:tcPr>
          <w:p w:rsidR="00EA161C" w:rsidRPr="00846532" w:rsidRDefault="00EA161C" w:rsidP="00022E3E">
            <w:pPr>
              <w:pStyle w:val="af5"/>
              <w:spacing w:line="240" w:lineRule="auto"/>
              <w:ind w:firstLineChars="0" w:firstLine="0"/>
              <w:rPr>
                <w:b/>
                <w:sz w:val="15"/>
                <w:szCs w:val="15"/>
              </w:rPr>
            </w:pPr>
            <w:r w:rsidRPr="00846532">
              <w:rPr>
                <w:b/>
                <w:sz w:val="15"/>
                <w:szCs w:val="15"/>
              </w:rPr>
              <w:t>条件跳转指令</w:t>
            </w:r>
          </w:p>
        </w:tc>
        <w:tc>
          <w:tcPr>
            <w:tcW w:w="0" w:type="auto"/>
            <w:tcBorders>
              <w:bottom w:val="single" w:sz="4" w:space="0" w:color="auto"/>
            </w:tcBorders>
            <w:shd w:val="clear" w:color="auto" w:fill="auto"/>
          </w:tcPr>
          <w:p w:rsidR="00EA161C" w:rsidRPr="00846532" w:rsidRDefault="00EA161C" w:rsidP="00022E3E">
            <w:pPr>
              <w:pStyle w:val="af5"/>
              <w:spacing w:line="240" w:lineRule="auto"/>
              <w:ind w:firstLineChars="0" w:firstLine="0"/>
              <w:rPr>
                <w:b/>
                <w:sz w:val="15"/>
                <w:szCs w:val="15"/>
              </w:rPr>
            </w:pPr>
            <w:r w:rsidRPr="00846532">
              <w:rPr>
                <w:b/>
                <w:sz w:val="15"/>
                <w:szCs w:val="15"/>
              </w:rPr>
              <w:t>STP</w:t>
            </w:r>
            <w:r w:rsidRPr="00846532">
              <w:rPr>
                <w:b/>
                <w:sz w:val="15"/>
                <w:szCs w:val="15"/>
              </w:rPr>
              <w:t>文件</w:t>
            </w:r>
          </w:p>
        </w:tc>
        <w:tc>
          <w:tcPr>
            <w:tcW w:w="0" w:type="auto"/>
            <w:tcBorders>
              <w:bottom w:val="single" w:sz="4" w:space="0" w:color="auto"/>
            </w:tcBorders>
            <w:shd w:val="clear" w:color="auto" w:fill="auto"/>
          </w:tcPr>
          <w:p w:rsidR="00EA161C" w:rsidRPr="00846532" w:rsidRDefault="00EA161C" w:rsidP="00022E3E">
            <w:pPr>
              <w:pStyle w:val="af5"/>
              <w:spacing w:line="240" w:lineRule="auto"/>
              <w:ind w:firstLineChars="0" w:firstLine="0"/>
              <w:rPr>
                <w:b/>
                <w:sz w:val="15"/>
                <w:szCs w:val="15"/>
              </w:rPr>
            </w:pPr>
            <w:r w:rsidRPr="00846532">
              <w:rPr>
                <w:b/>
                <w:sz w:val="15"/>
                <w:szCs w:val="15"/>
              </w:rPr>
              <w:t>约束关系</w:t>
            </w:r>
          </w:p>
        </w:tc>
        <w:tc>
          <w:tcPr>
            <w:tcW w:w="0" w:type="auto"/>
            <w:tcBorders>
              <w:bottom w:val="single" w:sz="4" w:space="0" w:color="auto"/>
            </w:tcBorders>
            <w:shd w:val="clear" w:color="auto" w:fill="auto"/>
          </w:tcPr>
          <w:p w:rsidR="00EA161C" w:rsidRPr="00846532" w:rsidRDefault="00EA161C" w:rsidP="00022E3E">
            <w:pPr>
              <w:pStyle w:val="af5"/>
              <w:spacing w:line="240" w:lineRule="auto"/>
              <w:ind w:firstLineChars="0" w:firstLine="0"/>
              <w:rPr>
                <w:b/>
                <w:sz w:val="15"/>
                <w:szCs w:val="15"/>
              </w:rPr>
            </w:pPr>
            <w:r w:rsidRPr="00846532">
              <w:rPr>
                <w:b/>
                <w:sz w:val="15"/>
                <w:szCs w:val="15"/>
              </w:rPr>
              <w:t>约束方程节点数</w:t>
            </w:r>
          </w:p>
        </w:tc>
      </w:tr>
      <w:tr w:rsidR="00EA161C" w:rsidRPr="00EE0C9A" w:rsidTr="003C7735">
        <w:trPr>
          <w:jc w:val="center"/>
        </w:trPr>
        <w:tc>
          <w:tcPr>
            <w:tcW w:w="0" w:type="auto"/>
            <w:tcBorders>
              <w:top w:val="single" w:sz="4" w:space="0" w:color="auto"/>
            </w:tcBorders>
            <w:shd w:val="clear" w:color="auto" w:fill="auto"/>
          </w:tcPr>
          <w:p w:rsidR="00EA161C" w:rsidRPr="00EE0C9A" w:rsidRDefault="00EA161C" w:rsidP="00022E3E">
            <w:pPr>
              <w:pStyle w:val="af5"/>
              <w:spacing w:line="240" w:lineRule="auto"/>
              <w:ind w:firstLineChars="0" w:firstLine="0"/>
              <w:rPr>
                <w:sz w:val="15"/>
                <w:szCs w:val="15"/>
              </w:rPr>
            </w:pPr>
            <w:proofErr w:type="spellStart"/>
            <w:r w:rsidRPr="00EE0C9A">
              <w:rPr>
                <w:sz w:val="15"/>
                <w:szCs w:val="15"/>
              </w:rPr>
              <w:t>port_check</w:t>
            </w:r>
            <w:proofErr w:type="spellEnd"/>
          </w:p>
        </w:tc>
        <w:tc>
          <w:tcPr>
            <w:tcW w:w="0" w:type="auto"/>
            <w:tcBorders>
              <w:top w:val="single" w:sz="4" w:space="0" w:color="auto"/>
            </w:tcBorders>
            <w:shd w:val="clear" w:color="auto" w:fill="auto"/>
          </w:tcPr>
          <w:p w:rsidR="00EA161C" w:rsidRPr="00EE0C9A" w:rsidRDefault="00EA161C" w:rsidP="00022E3E">
            <w:pPr>
              <w:pStyle w:val="af5"/>
              <w:spacing w:line="240" w:lineRule="auto"/>
              <w:ind w:firstLineChars="0" w:firstLine="0"/>
              <w:rPr>
                <w:sz w:val="15"/>
                <w:szCs w:val="15"/>
              </w:rPr>
            </w:pPr>
            <w:r w:rsidRPr="00EE0C9A">
              <w:rPr>
                <w:sz w:val="15"/>
                <w:szCs w:val="15"/>
              </w:rPr>
              <w:t>20338</w:t>
            </w:r>
          </w:p>
        </w:tc>
        <w:tc>
          <w:tcPr>
            <w:tcW w:w="0" w:type="auto"/>
            <w:tcBorders>
              <w:top w:val="single" w:sz="4" w:space="0" w:color="auto"/>
            </w:tcBorders>
            <w:shd w:val="clear" w:color="auto" w:fill="auto"/>
          </w:tcPr>
          <w:p w:rsidR="00EA161C" w:rsidRPr="00EE0C9A" w:rsidRDefault="00EA161C" w:rsidP="00022E3E">
            <w:pPr>
              <w:pStyle w:val="af5"/>
              <w:spacing w:line="240" w:lineRule="auto"/>
              <w:ind w:firstLineChars="0" w:firstLine="0"/>
              <w:rPr>
                <w:sz w:val="15"/>
                <w:szCs w:val="15"/>
              </w:rPr>
            </w:pPr>
            <w:r w:rsidRPr="00EE0C9A">
              <w:rPr>
                <w:sz w:val="15"/>
                <w:szCs w:val="15"/>
              </w:rPr>
              <w:t>3687</w:t>
            </w:r>
          </w:p>
        </w:tc>
        <w:tc>
          <w:tcPr>
            <w:tcW w:w="0" w:type="auto"/>
            <w:tcBorders>
              <w:top w:val="single" w:sz="4" w:space="0" w:color="auto"/>
            </w:tcBorders>
            <w:shd w:val="clear" w:color="auto" w:fill="auto"/>
          </w:tcPr>
          <w:p w:rsidR="00EA161C" w:rsidRPr="00EE0C9A" w:rsidRDefault="00EA161C" w:rsidP="00022E3E">
            <w:pPr>
              <w:pStyle w:val="af5"/>
              <w:spacing w:line="240" w:lineRule="auto"/>
              <w:ind w:firstLineChars="0" w:firstLine="0"/>
              <w:rPr>
                <w:sz w:val="15"/>
                <w:szCs w:val="15"/>
              </w:rPr>
            </w:pPr>
            <w:r w:rsidRPr="00EE0C9A">
              <w:rPr>
                <w:sz w:val="15"/>
                <w:szCs w:val="15"/>
              </w:rPr>
              <w:t>2672</w:t>
            </w:r>
          </w:p>
        </w:tc>
        <w:tc>
          <w:tcPr>
            <w:tcW w:w="0" w:type="auto"/>
            <w:tcBorders>
              <w:top w:val="single" w:sz="4" w:space="0" w:color="auto"/>
            </w:tcBorders>
            <w:shd w:val="clear" w:color="auto" w:fill="auto"/>
          </w:tcPr>
          <w:p w:rsidR="00EA161C" w:rsidRPr="00EE0C9A" w:rsidRDefault="00EA161C" w:rsidP="00022E3E">
            <w:pPr>
              <w:pStyle w:val="af5"/>
              <w:spacing w:line="240" w:lineRule="auto"/>
              <w:ind w:firstLineChars="0" w:firstLine="0"/>
              <w:rPr>
                <w:sz w:val="15"/>
                <w:szCs w:val="15"/>
              </w:rPr>
            </w:pPr>
            <w:r w:rsidRPr="00EE0C9A">
              <w:rPr>
                <w:sz w:val="15"/>
                <w:szCs w:val="15"/>
              </w:rPr>
              <w:t>506KB</w:t>
            </w:r>
          </w:p>
        </w:tc>
        <w:tc>
          <w:tcPr>
            <w:tcW w:w="0" w:type="auto"/>
            <w:tcBorders>
              <w:top w:val="single" w:sz="4" w:space="0" w:color="auto"/>
            </w:tcBorders>
            <w:shd w:val="clear" w:color="auto" w:fill="auto"/>
          </w:tcPr>
          <w:p w:rsidR="00EA161C" w:rsidRPr="00EE0C9A" w:rsidRDefault="00EA161C" w:rsidP="00022E3E">
            <w:pPr>
              <w:pStyle w:val="af5"/>
              <w:spacing w:line="240" w:lineRule="auto"/>
              <w:ind w:firstLineChars="0" w:firstLine="0"/>
              <w:rPr>
                <w:sz w:val="15"/>
                <w:szCs w:val="15"/>
              </w:rPr>
            </w:pPr>
            <w:r w:rsidRPr="00EE0C9A">
              <w:rPr>
                <w:sz w:val="15"/>
                <w:szCs w:val="15"/>
              </w:rPr>
              <w:t>49</w:t>
            </w:r>
          </w:p>
        </w:tc>
        <w:tc>
          <w:tcPr>
            <w:tcW w:w="0" w:type="auto"/>
            <w:tcBorders>
              <w:top w:val="single" w:sz="4" w:space="0" w:color="auto"/>
            </w:tcBorders>
            <w:shd w:val="clear" w:color="auto" w:fill="auto"/>
          </w:tcPr>
          <w:p w:rsidR="00EA161C" w:rsidRPr="00EE0C9A" w:rsidRDefault="00EA161C" w:rsidP="00022E3E">
            <w:pPr>
              <w:pStyle w:val="af5"/>
              <w:spacing w:line="240" w:lineRule="auto"/>
              <w:ind w:firstLineChars="0" w:firstLine="0"/>
              <w:rPr>
                <w:sz w:val="15"/>
                <w:szCs w:val="15"/>
              </w:rPr>
            </w:pPr>
            <w:r w:rsidRPr="00EE0C9A">
              <w:rPr>
                <w:sz w:val="15"/>
                <w:szCs w:val="15"/>
              </w:rPr>
              <w:t>2957</w:t>
            </w:r>
          </w:p>
        </w:tc>
      </w:tr>
      <w:tr w:rsidR="00EA161C" w:rsidRPr="00EE0C9A" w:rsidTr="003C7735">
        <w:trPr>
          <w:jc w:val="center"/>
        </w:trPr>
        <w:tc>
          <w:tcPr>
            <w:tcW w:w="0" w:type="auto"/>
            <w:shd w:val="clear" w:color="auto" w:fill="auto"/>
          </w:tcPr>
          <w:p w:rsidR="00EA161C" w:rsidRPr="00EE0C9A" w:rsidRDefault="00EA161C" w:rsidP="00022E3E">
            <w:pPr>
              <w:pStyle w:val="af5"/>
              <w:spacing w:line="240" w:lineRule="auto"/>
              <w:ind w:firstLineChars="0" w:firstLine="0"/>
              <w:rPr>
                <w:sz w:val="15"/>
                <w:szCs w:val="15"/>
              </w:rPr>
            </w:pPr>
            <w:proofErr w:type="spellStart"/>
            <w:r w:rsidRPr="00EE0C9A">
              <w:rPr>
                <w:sz w:val="15"/>
                <w:szCs w:val="15"/>
              </w:rPr>
              <w:t>obf_port_check</w:t>
            </w:r>
            <w:proofErr w:type="spellEnd"/>
          </w:p>
        </w:tc>
        <w:tc>
          <w:tcPr>
            <w:tcW w:w="0" w:type="auto"/>
            <w:shd w:val="clear" w:color="auto" w:fill="auto"/>
          </w:tcPr>
          <w:p w:rsidR="00EA161C" w:rsidRPr="00EE0C9A" w:rsidRDefault="00EA161C" w:rsidP="00022E3E">
            <w:pPr>
              <w:pStyle w:val="af5"/>
              <w:spacing w:line="240" w:lineRule="auto"/>
              <w:ind w:firstLineChars="0" w:firstLine="0"/>
              <w:rPr>
                <w:sz w:val="15"/>
                <w:szCs w:val="15"/>
              </w:rPr>
            </w:pPr>
            <w:r w:rsidRPr="00EE0C9A">
              <w:rPr>
                <w:sz w:val="15"/>
                <w:szCs w:val="15"/>
              </w:rPr>
              <w:t>2361212</w:t>
            </w:r>
          </w:p>
        </w:tc>
        <w:tc>
          <w:tcPr>
            <w:tcW w:w="0" w:type="auto"/>
            <w:shd w:val="clear" w:color="auto" w:fill="auto"/>
          </w:tcPr>
          <w:p w:rsidR="00EA161C" w:rsidRPr="00EE0C9A" w:rsidRDefault="00EA161C" w:rsidP="00022E3E">
            <w:pPr>
              <w:pStyle w:val="af5"/>
              <w:spacing w:line="240" w:lineRule="auto"/>
              <w:ind w:firstLineChars="0" w:firstLine="0"/>
              <w:rPr>
                <w:sz w:val="15"/>
                <w:szCs w:val="15"/>
              </w:rPr>
            </w:pPr>
            <w:r w:rsidRPr="00EE0C9A">
              <w:rPr>
                <w:sz w:val="15"/>
                <w:szCs w:val="15"/>
              </w:rPr>
              <w:t>286629</w:t>
            </w:r>
          </w:p>
        </w:tc>
        <w:tc>
          <w:tcPr>
            <w:tcW w:w="0" w:type="auto"/>
            <w:shd w:val="clear" w:color="auto" w:fill="auto"/>
          </w:tcPr>
          <w:p w:rsidR="00EA161C" w:rsidRPr="00EE0C9A" w:rsidRDefault="00EA161C" w:rsidP="00022E3E">
            <w:pPr>
              <w:pStyle w:val="af5"/>
              <w:spacing w:line="240" w:lineRule="auto"/>
              <w:ind w:firstLineChars="0" w:firstLine="0"/>
              <w:rPr>
                <w:sz w:val="15"/>
                <w:szCs w:val="15"/>
              </w:rPr>
            </w:pPr>
            <w:r w:rsidRPr="00EE0C9A">
              <w:rPr>
                <w:sz w:val="15"/>
                <w:szCs w:val="15"/>
              </w:rPr>
              <w:t>200319</w:t>
            </w:r>
          </w:p>
        </w:tc>
        <w:tc>
          <w:tcPr>
            <w:tcW w:w="0" w:type="auto"/>
            <w:shd w:val="clear" w:color="auto" w:fill="auto"/>
          </w:tcPr>
          <w:p w:rsidR="00EA161C" w:rsidRPr="00EE0C9A" w:rsidRDefault="00EA161C" w:rsidP="00022E3E">
            <w:pPr>
              <w:pStyle w:val="af5"/>
              <w:spacing w:line="240" w:lineRule="auto"/>
              <w:ind w:firstLineChars="0" w:firstLine="0"/>
              <w:rPr>
                <w:sz w:val="15"/>
                <w:szCs w:val="15"/>
              </w:rPr>
            </w:pPr>
            <w:r w:rsidRPr="00EE0C9A">
              <w:rPr>
                <w:sz w:val="15"/>
                <w:szCs w:val="15"/>
              </w:rPr>
              <w:t>1956KB</w:t>
            </w:r>
          </w:p>
        </w:tc>
        <w:tc>
          <w:tcPr>
            <w:tcW w:w="0" w:type="auto"/>
            <w:shd w:val="clear" w:color="auto" w:fill="auto"/>
          </w:tcPr>
          <w:p w:rsidR="00EA161C" w:rsidRPr="00EE0C9A" w:rsidRDefault="00EA161C" w:rsidP="00022E3E">
            <w:pPr>
              <w:pStyle w:val="af5"/>
              <w:spacing w:line="240" w:lineRule="auto"/>
              <w:ind w:firstLineChars="0" w:firstLine="0"/>
              <w:rPr>
                <w:sz w:val="15"/>
                <w:szCs w:val="15"/>
              </w:rPr>
            </w:pPr>
            <w:r w:rsidRPr="00EE0C9A">
              <w:rPr>
                <w:sz w:val="15"/>
                <w:szCs w:val="15"/>
              </w:rPr>
              <w:t>79</w:t>
            </w:r>
          </w:p>
        </w:tc>
        <w:tc>
          <w:tcPr>
            <w:tcW w:w="0" w:type="auto"/>
            <w:shd w:val="clear" w:color="auto" w:fill="auto"/>
          </w:tcPr>
          <w:p w:rsidR="00EA161C" w:rsidRPr="00EE0C9A" w:rsidRDefault="00EA161C" w:rsidP="00022E3E">
            <w:pPr>
              <w:pStyle w:val="af5"/>
              <w:spacing w:line="240" w:lineRule="auto"/>
              <w:ind w:firstLineChars="0" w:firstLine="0"/>
              <w:rPr>
                <w:sz w:val="15"/>
                <w:szCs w:val="15"/>
              </w:rPr>
            </w:pPr>
            <w:r w:rsidRPr="00EE0C9A">
              <w:rPr>
                <w:sz w:val="15"/>
                <w:szCs w:val="15"/>
              </w:rPr>
              <w:t>10595</w:t>
            </w:r>
          </w:p>
        </w:tc>
      </w:tr>
    </w:tbl>
    <w:p w:rsidR="00B467E5" w:rsidRPr="00EE0C9A" w:rsidRDefault="00B467E5" w:rsidP="00A719DF">
      <w:pPr>
        <w:pStyle w:val="af7"/>
        <w:spacing w:beforeLines="100" w:before="312" w:after="0"/>
        <w:rPr>
          <w:rFonts w:eastAsia="黑体"/>
          <w:sz w:val="18"/>
          <w:szCs w:val="18"/>
        </w:rPr>
      </w:pPr>
      <w:bookmarkStart w:id="11" w:name="_Ref320725530"/>
      <w:bookmarkStart w:id="12" w:name="_Ref320725517"/>
      <w:r w:rsidRPr="00EE0C9A">
        <w:rPr>
          <w:rFonts w:eastAsia="黑体"/>
          <w:sz w:val="18"/>
          <w:szCs w:val="18"/>
        </w:rPr>
        <w:t>表</w:t>
      </w:r>
      <w:bookmarkEnd w:id="11"/>
      <w:r w:rsidR="00372F4C" w:rsidRPr="00EE0C9A">
        <w:rPr>
          <w:rFonts w:eastAsia="黑体"/>
          <w:sz w:val="18"/>
          <w:szCs w:val="18"/>
        </w:rPr>
        <w:t>3</w:t>
      </w:r>
      <w:r w:rsidRPr="00EE0C9A">
        <w:rPr>
          <w:rFonts w:eastAsia="黑体"/>
          <w:sz w:val="18"/>
          <w:szCs w:val="18"/>
        </w:rPr>
        <w:t xml:space="preserve"> </w:t>
      </w:r>
      <w:r w:rsidRPr="00EE0C9A">
        <w:rPr>
          <w:rFonts w:eastAsia="黑体"/>
          <w:sz w:val="18"/>
          <w:szCs w:val="18"/>
        </w:rPr>
        <w:t>基于单向保留前缀加密算法的路径混淆的开销</w:t>
      </w:r>
      <w:bookmarkEnd w:id="12"/>
    </w:p>
    <w:p w:rsidR="00B467E5" w:rsidRDefault="00B467E5" w:rsidP="003A7F81">
      <w:pPr>
        <w:pStyle w:val="af7"/>
        <w:spacing w:before="0" w:after="0"/>
        <w:rPr>
          <w:rFonts w:eastAsia="黑体"/>
          <w:sz w:val="18"/>
          <w:szCs w:val="18"/>
        </w:rPr>
      </w:pPr>
      <w:r w:rsidRPr="00EE0C9A">
        <w:rPr>
          <w:rFonts w:eastAsia="黑体"/>
          <w:sz w:val="18"/>
          <w:szCs w:val="18"/>
        </w:rPr>
        <w:t>（时间单位：毫秒；长度单位：字节）</w:t>
      </w:r>
    </w:p>
    <w:tbl>
      <w:tblPr>
        <w:tblW w:w="0" w:type="auto"/>
        <w:jc w:val="center"/>
        <w:tblBorders>
          <w:top w:val="single" w:sz="4" w:space="0" w:color="auto"/>
          <w:bottom w:val="single" w:sz="4" w:space="0" w:color="auto"/>
        </w:tblBorders>
        <w:tblLook w:val="04A0" w:firstRow="1" w:lastRow="0" w:firstColumn="1" w:lastColumn="0" w:noHBand="0" w:noVBand="1"/>
      </w:tblPr>
      <w:tblGrid>
        <w:gridCol w:w="819"/>
        <w:gridCol w:w="630"/>
        <w:gridCol w:w="630"/>
        <w:gridCol w:w="630"/>
        <w:gridCol w:w="819"/>
        <w:gridCol w:w="819"/>
      </w:tblGrid>
      <w:tr w:rsidR="00B467E5" w:rsidRPr="00EE0C9A" w:rsidTr="005F56E3">
        <w:trPr>
          <w:trHeight w:val="285"/>
          <w:jc w:val="center"/>
        </w:trPr>
        <w:tc>
          <w:tcPr>
            <w:tcW w:w="0" w:type="auto"/>
            <w:tcBorders>
              <w:bottom w:val="single" w:sz="4" w:space="0" w:color="auto"/>
            </w:tcBorders>
            <w:shd w:val="clear" w:color="auto" w:fill="auto"/>
            <w:noWrap/>
            <w:vAlign w:val="bottom"/>
          </w:tcPr>
          <w:p w:rsidR="00B467E5" w:rsidRPr="00846532" w:rsidRDefault="00B467E5" w:rsidP="003A7F81">
            <w:pPr>
              <w:pStyle w:val="af7"/>
              <w:spacing w:before="0" w:after="0"/>
              <w:rPr>
                <w:b/>
                <w:sz w:val="15"/>
                <w:szCs w:val="15"/>
              </w:rPr>
            </w:pPr>
            <w:r w:rsidRPr="00846532">
              <w:rPr>
                <w:rFonts w:hAnsi="宋体"/>
                <w:b/>
                <w:sz w:val="15"/>
                <w:szCs w:val="15"/>
              </w:rPr>
              <w:t>单向函数</w:t>
            </w:r>
          </w:p>
        </w:tc>
        <w:tc>
          <w:tcPr>
            <w:tcW w:w="0" w:type="auto"/>
            <w:tcBorders>
              <w:bottom w:val="single" w:sz="4" w:space="0" w:color="auto"/>
            </w:tcBorders>
            <w:shd w:val="clear" w:color="auto" w:fill="auto"/>
            <w:noWrap/>
            <w:vAlign w:val="bottom"/>
          </w:tcPr>
          <w:p w:rsidR="00B467E5" w:rsidRPr="00846532" w:rsidRDefault="00B467E5" w:rsidP="003A7F81">
            <w:pPr>
              <w:pStyle w:val="af7"/>
              <w:spacing w:before="0" w:after="0"/>
              <w:rPr>
                <w:b/>
                <w:sz w:val="15"/>
                <w:szCs w:val="15"/>
              </w:rPr>
            </w:pPr>
            <w:r w:rsidRPr="00846532">
              <w:rPr>
                <w:rFonts w:hAnsi="宋体"/>
                <w:b/>
                <w:sz w:val="15"/>
                <w:szCs w:val="15"/>
              </w:rPr>
              <w:t>时间</w:t>
            </w:r>
            <w:r w:rsidRPr="00846532">
              <w:rPr>
                <w:b/>
                <w:sz w:val="15"/>
                <w:szCs w:val="15"/>
              </w:rPr>
              <w:t>1</w:t>
            </w:r>
          </w:p>
        </w:tc>
        <w:tc>
          <w:tcPr>
            <w:tcW w:w="0" w:type="auto"/>
            <w:tcBorders>
              <w:bottom w:val="single" w:sz="4" w:space="0" w:color="auto"/>
            </w:tcBorders>
            <w:shd w:val="clear" w:color="auto" w:fill="auto"/>
            <w:noWrap/>
            <w:vAlign w:val="bottom"/>
          </w:tcPr>
          <w:p w:rsidR="00B467E5" w:rsidRPr="00846532" w:rsidRDefault="00B467E5" w:rsidP="003A7F81">
            <w:pPr>
              <w:pStyle w:val="af7"/>
              <w:spacing w:before="0" w:after="0"/>
              <w:rPr>
                <w:b/>
                <w:sz w:val="15"/>
                <w:szCs w:val="15"/>
              </w:rPr>
            </w:pPr>
            <w:r w:rsidRPr="00846532">
              <w:rPr>
                <w:rFonts w:hAnsi="宋体"/>
                <w:b/>
                <w:sz w:val="15"/>
                <w:szCs w:val="15"/>
              </w:rPr>
              <w:t>时间</w:t>
            </w:r>
            <w:r w:rsidRPr="00846532">
              <w:rPr>
                <w:b/>
                <w:sz w:val="15"/>
                <w:szCs w:val="15"/>
              </w:rPr>
              <w:t>2</w:t>
            </w:r>
          </w:p>
        </w:tc>
        <w:tc>
          <w:tcPr>
            <w:tcW w:w="0" w:type="auto"/>
            <w:tcBorders>
              <w:bottom w:val="single" w:sz="4" w:space="0" w:color="auto"/>
            </w:tcBorders>
            <w:shd w:val="clear" w:color="auto" w:fill="auto"/>
            <w:noWrap/>
            <w:vAlign w:val="bottom"/>
          </w:tcPr>
          <w:p w:rsidR="00B467E5" w:rsidRPr="00846532" w:rsidRDefault="00B467E5" w:rsidP="003A7F81">
            <w:pPr>
              <w:pStyle w:val="af7"/>
              <w:spacing w:before="0" w:after="0"/>
              <w:rPr>
                <w:b/>
                <w:sz w:val="15"/>
                <w:szCs w:val="15"/>
              </w:rPr>
            </w:pPr>
            <w:r w:rsidRPr="00846532">
              <w:rPr>
                <w:rFonts w:hAnsi="宋体"/>
                <w:b/>
                <w:sz w:val="15"/>
                <w:szCs w:val="15"/>
              </w:rPr>
              <w:t>时间</w:t>
            </w:r>
            <w:r w:rsidRPr="00846532">
              <w:rPr>
                <w:b/>
                <w:sz w:val="15"/>
                <w:szCs w:val="15"/>
              </w:rPr>
              <w:t>3</w:t>
            </w:r>
          </w:p>
        </w:tc>
        <w:tc>
          <w:tcPr>
            <w:tcW w:w="0" w:type="auto"/>
            <w:tcBorders>
              <w:bottom w:val="single" w:sz="4" w:space="0" w:color="auto"/>
            </w:tcBorders>
            <w:shd w:val="clear" w:color="auto" w:fill="auto"/>
            <w:noWrap/>
            <w:vAlign w:val="bottom"/>
          </w:tcPr>
          <w:p w:rsidR="00B467E5" w:rsidRPr="00846532" w:rsidRDefault="00B467E5" w:rsidP="003A7F81">
            <w:pPr>
              <w:pStyle w:val="af7"/>
              <w:spacing w:before="0" w:after="0"/>
              <w:rPr>
                <w:b/>
                <w:sz w:val="15"/>
                <w:szCs w:val="15"/>
              </w:rPr>
            </w:pPr>
            <w:r w:rsidRPr="00846532">
              <w:rPr>
                <w:rFonts w:hAnsi="宋体"/>
                <w:b/>
                <w:sz w:val="15"/>
                <w:szCs w:val="15"/>
              </w:rPr>
              <w:t>平均时间</w:t>
            </w:r>
          </w:p>
        </w:tc>
        <w:tc>
          <w:tcPr>
            <w:tcW w:w="0" w:type="auto"/>
            <w:tcBorders>
              <w:bottom w:val="single" w:sz="4" w:space="0" w:color="auto"/>
            </w:tcBorders>
            <w:shd w:val="clear" w:color="auto" w:fill="auto"/>
            <w:noWrap/>
            <w:vAlign w:val="bottom"/>
          </w:tcPr>
          <w:p w:rsidR="00B467E5" w:rsidRPr="00846532" w:rsidRDefault="00B467E5" w:rsidP="003A7F81">
            <w:pPr>
              <w:pStyle w:val="af7"/>
              <w:spacing w:before="0" w:after="0"/>
              <w:rPr>
                <w:b/>
                <w:sz w:val="15"/>
                <w:szCs w:val="15"/>
              </w:rPr>
            </w:pPr>
            <w:r w:rsidRPr="00846532">
              <w:rPr>
                <w:rFonts w:hAnsi="宋体"/>
                <w:b/>
                <w:sz w:val="15"/>
                <w:szCs w:val="15"/>
              </w:rPr>
              <w:t>文件长度</w:t>
            </w:r>
          </w:p>
        </w:tc>
      </w:tr>
      <w:tr w:rsidR="00B467E5" w:rsidRPr="00EE0C9A" w:rsidTr="005F56E3">
        <w:trPr>
          <w:trHeight w:val="285"/>
          <w:jc w:val="center"/>
        </w:trPr>
        <w:tc>
          <w:tcPr>
            <w:tcW w:w="0" w:type="auto"/>
            <w:tcBorders>
              <w:top w:val="single" w:sz="4" w:space="0" w:color="auto"/>
            </w:tcBorders>
            <w:shd w:val="clear" w:color="auto" w:fill="auto"/>
            <w:noWrap/>
            <w:vAlign w:val="bottom"/>
            <w:hideMark/>
          </w:tcPr>
          <w:p w:rsidR="00B467E5" w:rsidRPr="00EE0C9A" w:rsidRDefault="00E138F9" w:rsidP="003A7F81">
            <w:pPr>
              <w:pStyle w:val="af7"/>
              <w:spacing w:before="0" w:after="0"/>
              <w:rPr>
                <w:sz w:val="15"/>
                <w:szCs w:val="15"/>
              </w:rPr>
            </w:pPr>
            <w:r>
              <w:rPr>
                <w:sz w:val="15"/>
                <w:szCs w:val="15"/>
              </w:rPr>
              <w:t>O</w:t>
            </w:r>
            <w:r>
              <w:rPr>
                <w:rFonts w:hint="eastAsia"/>
                <w:sz w:val="15"/>
                <w:szCs w:val="15"/>
              </w:rPr>
              <w:t>riginal</w:t>
            </w:r>
          </w:p>
        </w:tc>
        <w:tc>
          <w:tcPr>
            <w:tcW w:w="0" w:type="auto"/>
            <w:tcBorders>
              <w:top w:val="single" w:sz="4" w:space="0" w:color="auto"/>
            </w:tcBorders>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2235</w:t>
            </w:r>
          </w:p>
        </w:tc>
        <w:tc>
          <w:tcPr>
            <w:tcW w:w="0" w:type="auto"/>
            <w:tcBorders>
              <w:top w:val="single" w:sz="4" w:space="0" w:color="auto"/>
            </w:tcBorders>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1078</w:t>
            </w:r>
          </w:p>
        </w:tc>
        <w:tc>
          <w:tcPr>
            <w:tcW w:w="0" w:type="auto"/>
            <w:tcBorders>
              <w:top w:val="single" w:sz="4" w:space="0" w:color="auto"/>
            </w:tcBorders>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1015</w:t>
            </w:r>
          </w:p>
        </w:tc>
        <w:tc>
          <w:tcPr>
            <w:tcW w:w="0" w:type="auto"/>
            <w:tcBorders>
              <w:top w:val="single" w:sz="4" w:space="0" w:color="auto"/>
            </w:tcBorders>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1442.7</w:t>
            </w:r>
          </w:p>
        </w:tc>
        <w:tc>
          <w:tcPr>
            <w:tcW w:w="0" w:type="auto"/>
            <w:tcBorders>
              <w:top w:val="single" w:sz="4" w:space="0" w:color="auto"/>
            </w:tcBorders>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180272</w:t>
            </w:r>
          </w:p>
        </w:tc>
      </w:tr>
      <w:tr w:rsidR="00B467E5" w:rsidRPr="00EE0C9A" w:rsidTr="005F56E3">
        <w:trPr>
          <w:trHeight w:val="285"/>
          <w:jc w:val="center"/>
        </w:trPr>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CRC32</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10171</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9797</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9484</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9817.3</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237568</w:t>
            </w:r>
          </w:p>
        </w:tc>
      </w:tr>
      <w:tr w:rsidR="00B467E5" w:rsidRPr="00EE0C9A" w:rsidTr="005F56E3">
        <w:trPr>
          <w:trHeight w:val="285"/>
          <w:jc w:val="center"/>
        </w:trPr>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MD5</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11328</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10094</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11250</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10890.7</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249908</w:t>
            </w:r>
          </w:p>
        </w:tc>
      </w:tr>
      <w:tr w:rsidR="00B467E5" w:rsidRPr="00EE0C9A" w:rsidTr="005F56E3">
        <w:trPr>
          <w:trHeight w:val="285"/>
          <w:jc w:val="center"/>
        </w:trPr>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SHA1</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11562</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10656</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11718</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11312</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258103</w:t>
            </w:r>
          </w:p>
        </w:tc>
      </w:tr>
      <w:tr w:rsidR="00B467E5" w:rsidRPr="00EE0C9A" w:rsidTr="005F56E3">
        <w:trPr>
          <w:trHeight w:val="285"/>
          <w:jc w:val="center"/>
        </w:trPr>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SHA256</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12234</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10984</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12687</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11968.3</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258102</w:t>
            </w:r>
          </w:p>
        </w:tc>
      </w:tr>
      <w:tr w:rsidR="00B467E5" w:rsidRPr="00EE0C9A" w:rsidTr="005F56E3">
        <w:trPr>
          <w:trHeight w:val="285"/>
          <w:jc w:val="center"/>
        </w:trPr>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SHA512</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21907</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24250</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21875</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22677.3</w:t>
            </w:r>
          </w:p>
        </w:tc>
        <w:tc>
          <w:tcPr>
            <w:tcW w:w="0" w:type="auto"/>
            <w:shd w:val="clear" w:color="auto" w:fill="auto"/>
            <w:noWrap/>
            <w:vAlign w:val="bottom"/>
            <w:hideMark/>
          </w:tcPr>
          <w:p w:rsidR="00B467E5" w:rsidRPr="00EE0C9A" w:rsidRDefault="00B467E5" w:rsidP="003A7F81">
            <w:pPr>
              <w:pStyle w:val="af7"/>
              <w:spacing w:before="0" w:after="0"/>
              <w:rPr>
                <w:sz w:val="15"/>
                <w:szCs w:val="15"/>
              </w:rPr>
            </w:pPr>
            <w:r w:rsidRPr="00EE0C9A">
              <w:rPr>
                <w:sz w:val="15"/>
                <w:szCs w:val="15"/>
              </w:rPr>
              <w:t>282678</w:t>
            </w:r>
          </w:p>
        </w:tc>
      </w:tr>
    </w:tbl>
    <w:p w:rsidR="00FF46CB" w:rsidRPr="00EE0C9A" w:rsidRDefault="00FF46CB" w:rsidP="003A7F81">
      <w:pPr>
        <w:pStyle w:val="af5"/>
        <w:spacing w:line="240" w:lineRule="auto"/>
        <w:ind w:firstLine="480"/>
        <w:sectPr w:rsidR="00FF46CB" w:rsidRPr="00EE0C9A" w:rsidSect="00FF46CB">
          <w:type w:val="continuous"/>
          <w:pgSz w:w="11906" w:h="16838"/>
          <w:pgMar w:top="1440" w:right="1800" w:bottom="1440" w:left="1800" w:header="851" w:footer="992" w:gutter="0"/>
          <w:cols w:space="425"/>
          <w:docGrid w:type="lines" w:linePitch="312"/>
        </w:sectPr>
      </w:pPr>
    </w:p>
    <w:p w:rsidR="00FC7846" w:rsidRDefault="00FC7846" w:rsidP="005F56E3">
      <w:pPr>
        <w:pStyle w:val="af5"/>
        <w:spacing w:line="240" w:lineRule="auto"/>
        <w:ind w:firstLine="420"/>
        <w:rPr>
          <w:rFonts w:eastAsiaTheme="minorEastAsia" w:hAnsiTheme="minorEastAsia"/>
          <w:kern w:val="0"/>
          <w:sz w:val="21"/>
          <w:szCs w:val="21"/>
        </w:rPr>
        <w:sectPr w:rsidR="00FC7846" w:rsidSect="00FF46CB">
          <w:type w:val="continuous"/>
          <w:pgSz w:w="11906" w:h="16838"/>
          <w:pgMar w:top="1440" w:right="1800" w:bottom="1440" w:left="1800" w:header="851" w:footer="992" w:gutter="0"/>
          <w:cols w:num="2" w:space="425"/>
          <w:docGrid w:type="lines" w:linePitch="312"/>
        </w:sectPr>
      </w:pPr>
    </w:p>
    <w:p w:rsidR="00487093" w:rsidRPr="00EE0C9A" w:rsidRDefault="005F56E3" w:rsidP="003A7F81">
      <w:pPr>
        <w:pStyle w:val="10"/>
        <w:spacing w:before="0" w:after="0"/>
        <w:rPr>
          <w:rFonts w:ascii="Times New Roman" w:hAnsi="Times New Roman"/>
          <w:sz w:val="28"/>
          <w:szCs w:val="28"/>
        </w:rPr>
      </w:pPr>
      <w:r w:rsidRPr="00EE0C9A">
        <w:rPr>
          <w:rFonts w:ascii="Times New Roman" w:hAnsi="Times New Roman"/>
          <w:sz w:val="28"/>
          <w:szCs w:val="28"/>
        </w:rPr>
        <w:lastRenderedPageBreak/>
        <w:t>5</w:t>
      </w:r>
      <w:r w:rsidR="00487093" w:rsidRPr="00EE0C9A">
        <w:rPr>
          <w:rFonts w:ascii="Times New Roman" w:hAnsi="Times New Roman"/>
          <w:sz w:val="28"/>
          <w:szCs w:val="28"/>
        </w:rPr>
        <w:t xml:space="preserve">. </w:t>
      </w:r>
      <w:r w:rsidR="00487093" w:rsidRPr="00EE0C9A">
        <w:rPr>
          <w:rFonts w:ascii="Times New Roman" w:hAnsi="宋体"/>
          <w:sz w:val="28"/>
          <w:szCs w:val="28"/>
        </w:rPr>
        <w:t>相关工作</w:t>
      </w:r>
    </w:p>
    <w:p w:rsidR="005F56E3" w:rsidRPr="00FC7846" w:rsidRDefault="005F56E3" w:rsidP="003A7F81">
      <w:pPr>
        <w:pStyle w:val="af5"/>
        <w:spacing w:line="240" w:lineRule="auto"/>
        <w:ind w:firstLine="420"/>
        <w:rPr>
          <w:sz w:val="21"/>
          <w:szCs w:val="21"/>
        </w:rPr>
      </w:pPr>
      <w:r w:rsidRPr="00FC7846">
        <w:rPr>
          <w:sz w:val="21"/>
          <w:szCs w:val="21"/>
        </w:rPr>
        <w:t>软件路径混淆</w:t>
      </w:r>
      <w:r w:rsidR="00E71101">
        <w:rPr>
          <w:rFonts w:hint="eastAsia"/>
          <w:sz w:val="21"/>
          <w:szCs w:val="21"/>
        </w:rPr>
        <w:t>策略</w:t>
      </w:r>
      <w:r w:rsidRPr="00FC7846">
        <w:rPr>
          <w:sz w:val="21"/>
          <w:szCs w:val="21"/>
        </w:rPr>
        <w:t>的思路有两种：一是增加攻击者收集路径信息的难度；二是增加攻击者分析路径信息的难度。</w:t>
      </w:r>
    </w:p>
    <w:p w:rsidR="00DB4B8D" w:rsidRDefault="005F56E3" w:rsidP="003A7F81">
      <w:pPr>
        <w:pStyle w:val="af5"/>
        <w:spacing w:line="240" w:lineRule="auto"/>
        <w:ind w:firstLine="420"/>
        <w:rPr>
          <w:color w:val="000000" w:themeColor="text1"/>
          <w:sz w:val="21"/>
          <w:szCs w:val="21"/>
        </w:rPr>
      </w:pPr>
      <w:r w:rsidRPr="00FC7846">
        <w:rPr>
          <w:sz w:val="21"/>
          <w:szCs w:val="21"/>
        </w:rPr>
        <w:t>增加攻击者收集路径信息的难度可以通过将软件的路径分支</w:t>
      </w:r>
      <w:r w:rsidRPr="00FC7846">
        <w:rPr>
          <w:color w:val="000000" w:themeColor="text1"/>
          <w:sz w:val="21"/>
          <w:szCs w:val="21"/>
        </w:rPr>
        <w:t>条件隐藏在非跳转指令的副作用中，例如，</w:t>
      </w:r>
      <w:r w:rsidR="00337234" w:rsidRPr="00FC7846">
        <w:rPr>
          <w:color w:val="000000" w:themeColor="text1"/>
          <w:sz w:val="21"/>
          <w:szCs w:val="21"/>
        </w:rPr>
        <w:t>贾春福</w:t>
      </w:r>
      <w:r w:rsidRPr="00FC7846">
        <w:rPr>
          <w:color w:val="000000" w:themeColor="text1"/>
          <w:sz w:val="21"/>
          <w:szCs w:val="21"/>
        </w:rPr>
        <w:t>等人</w:t>
      </w:r>
      <w:r w:rsidR="00D770EE" w:rsidRPr="00FC7846">
        <w:fldChar w:fldCharType="begin"/>
      </w:r>
      <w:r w:rsidR="00D770EE" w:rsidRPr="00FC7846">
        <w:instrText xml:space="preserve"> REF _Ref323922553 \r \h  \* MERGEFORMAT </w:instrText>
      </w:r>
      <w:r w:rsidR="00D770EE" w:rsidRPr="00FC7846">
        <w:fldChar w:fldCharType="separate"/>
      </w:r>
      <w:r w:rsidR="001A743E" w:rsidRPr="001A743E">
        <w:rPr>
          <w:color w:val="000000" w:themeColor="text1"/>
          <w:sz w:val="21"/>
          <w:szCs w:val="21"/>
          <w:vertAlign w:val="superscript"/>
        </w:rPr>
        <w:t>[33]</w:t>
      </w:r>
      <w:r w:rsidR="00D770EE" w:rsidRPr="00FC7846">
        <w:fldChar w:fldCharType="end"/>
      </w:r>
      <w:r w:rsidRPr="00FC7846">
        <w:rPr>
          <w:color w:val="000000" w:themeColor="text1"/>
          <w:sz w:val="21"/>
          <w:szCs w:val="21"/>
        </w:rPr>
        <w:t>通过隐式的</w:t>
      </w:r>
      <w:r w:rsidRPr="00FC7846">
        <w:rPr>
          <w:color w:val="000000" w:themeColor="text1"/>
          <w:sz w:val="21"/>
          <w:szCs w:val="21"/>
        </w:rPr>
        <w:t>CPU</w:t>
      </w:r>
      <w:r w:rsidRPr="00FC7846">
        <w:rPr>
          <w:color w:val="000000" w:themeColor="text1"/>
          <w:sz w:val="21"/>
          <w:szCs w:val="21"/>
        </w:rPr>
        <w:t>指令副作用</w:t>
      </w:r>
      <w:proofErr w:type="gramStart"/>
      <w:r w:rsidRPr="00FC7846">
        <w:rPr>
          <w:color w:val="000000" w:themeColor="text1"/>
          <w:sz w:val="21"/>
          <w:szCs w:val="21"/>
        </w:rPr>
        <w:t>替换了显式</w:t>
      </w:r>
      <w:proofErr w:type="gramEnd"/>
      <w:r w:rsidRPr="00FC7846">
        <w:rPr>
          <w:color w:val="000000" w:themeColor="text1"/>
          <w:sz w:val="21"/>
          <w:szCs w:val="21"/>
        </w:rPr>
        <w:t>的二进制条件跳转指令，由于能够产生异常的</w:t>
      </w:r>
      <w:r w:rsidR="00DB4B8D" w:rsidRPr="00FC7846">
        <w:rPr>
          <w:color w:val="000000" w:themeColor="text1"/>
          <w:sz w:val="21"/>
          <w:szCs w:val="21"/>
        </w:rPr>
        <w:t>CPU</w:t>
      </w:r>
      <w:r w:rsidR="00DB4B8D" w:rsidRPr="00FC7846">
        <w:rPr>
          <w:color w:val="000000" w:themeColor="text1"/>
          <w:sz w:val="21"/>
          <w:szCs w:val="21"/>
        </w:rPr>
        <w:t>指令和执行环境</w:t>
      </w:r>
      <w:r w:rsidRPr="00FC7846">
        <w:rPr>
          <w:color w:val="000000" w:themeColor="text1"/>
          <w:sz w:val="21"/>
          <w:szCs w:val="21"/>
        </w:rPr>
        <w:t>非常多，攻击者要是穷举软件二进制代码所有可能的异常情况是</w:t>
      </w:r>
      <w:r w:rsidR="00DB4B8D" w:rsidRPr="00FC7846">
        <w:rPr>
          <w:color w:val="000000" w:themeColor="text1"/>
          <w:sz w:val="21"/>
          <w:szCs w:val="21"/>
        </w:rPr>
        <w:t>不现实的</w:t>
      </w:r>
      <w:r w:rsidRPr="00FC7846">
        <w:rPr>
          <w:color w:val="000000" w:themeColor="text1"/>
          <w:sz w:val="21"/>
          <w:szCs w:val="21"/>
        </w:rPr>
        <w:t>，所以极大地增加了攻击者收集</w:t>
      </w:r>
      <w:r w:rsidR="00DB4B8D" w:rsidRPr="00FC7846">
        <w:rPr>
          <w:color w:val="000000" w:themeColor="text1"/>
          <w:sz w:val="21"/>
          <w:szCs w:val="21"/>
        </w:rPr>
        <w:t>软件路径信息</w:t>
      </w:r>
      <w:r w:rsidRPr="00FC7846">
        <w:rPr>
          <w:color w:val="000000" w:themeColor="text1"/>
          <w:sz w:val="21"/>
          <w:szCs w:val="21"/>
        </w:rPr>
        <w:t>的难度。</w:t>
      </w:r>
    </w:p>
    <w:p w:rsidR="002A1FA6" w:rsidRPr="002D08D5" w:rsidRDefault="002A1FA6" w:rsidP="002D08D5">
      <w:pPr>
        <w:pStyle w:val="afd"/>
        <w:spacing w:before="0" w:beforeAutospacing="0" w:after="0" w:afterAutospacing="0" w:line="228" w:lineRule="auto"/>
        <w:ind w:firstLineChars="200" w:firstLine="420"/>
        <w:jc w:val="both"/>
        <w:rPr>
          <w:rFonts w:ascii="Times New Roman" w:hAnsi="Times New Roman" w:cs="Times New Roman"/>
          <w:kern w:val="2"/>
          <w:sz w:val="21"/>
          <w:szCs w:val="21"/>
        </w:rPr>
      </w:pPr>
      <w:proofErr w:type="spellStart"/>
      <w:r w:rsidRPr="002D08D5">
        <w:rPr>
          <w:rFonts w:ascii="Times New Roman" w:hAnsi="Times New Roman" w:cs="Times New Roman"/>
          <w:kern w:val="2"/>
          <w:sz w:val="21"/>
          <w:szCs w:val="21"/>
        </w:rPr>
        <w:t>Falcarin</w:t>
      </w:r>
      <w:proofErr w:type="spellEnd"/>
      <w:r w:rsidRPr="002D08D5">
        <w:rPr>
          <w:rFonts w:ascii="Times New Roman" w:hAnsi="Times New Roman" w:cs="Times New Roman" w:hint="eastAsia"/>
          <w:kern w:val="2"/>
          <w:sz w:val="21"/>
          <w:szCs w:val="21"/>
        </w:rPr>
        <w:t>等人</w:t>
      </w:r>
      <w:r w:rsidR="00BC79D9" w:rsidRPr="008C379B">
        <w:rPr>
          <w:rFonts w:ascii="Times New Roman" w:hAnsi="Times New Roman" w:cs="Times New Roman"/>
          <w:kern w:val="2"/>
          <w:sz w:val="21"/>
          <w:szCs w:val="21"/>
          <w:vertAlign w:val="superscript"/>
        </w:rPr>
        <w:fldChar w:fldCharType="begin"/>
      </w:r>
      <w:r w:rsidR="00BC79D9" w:rsidRPr="008C379B">
        <w:rPr>
          <w:rFonts w:ascii="Times New Roman" w:hAnsi="Times New Roman" w:cs="Times New Roman"/>
          <w:kern w:val="2"/>
          <w:sz w:val="21"/>
          <w:szCs w:val="21"/>
          <w:vertAlign w:val="superscript"/>
        </w:rPr>
        <w:instrText xml:space="preserve"> </w:instrText>
      </w:r>
      <w:r w:rsidR="00BC79D9" w:rsidRPr="008C379B">
        <w:rPr>
          <w:rFonts w:ascii="Times New Roman" w:hAnsi="Times New Roman" w:cs="Times New Roman" w:hint="eastAsia"/>
          <w:kern w:val="2"/>
          <w:sz w:val="21"/>
          <w:szCs w:val="21"/>
          <w:vertAlign w:val="superscript"/>
        </w:rPr>
        <w:instrText>REF _Ref317183029 \r \h</w:instrText>
      </w:r>
      <w:r w:rsidR="00BC79D9" w:rsidRPr="008C379B">
        <w:rPr>
          <w:rFonts w:ascii="Times New Roman" w:hAnsi="Times New Roman" w:cs="Times New Roman"/>
          <w:kern w:val="2"/>
          <w:sz w:val="21"/>
          <w:szCs w:val="21"/>
          <w:vertAlign w:val="superscript"/>
        </w:rPr>
        <w:instrText xml:space="preserve">  \* MERGEFORMAT </w:instrText>
      </w:r>
      <w:r w:rsidR="00BC79D9" w:rsidRPr="008C379B">
        <w:rPr>
          <w:rFonts w:ascii="Times New Roman" w:hAnsi="Times New Roman" w:cs="Times New Roman"/>
          <w:kern w:val="2"/>
          <w:sz w:val="21"/>
          <w:szCs w:val="21"/>
          <w:vertAlign w:val="superscript"/>
        </w:rPr>
      </w:r>
      <w:r w:rsidR="00BC79D9" w:rsidRPr="008C379B">
        <w:rPr>
          <w:rFonts w:ascii="Times New Roman" w:hAnsi="Times New Roman" w:cs="Times New Roman"/>
          <w:kern w:val="2"/>
          <w:sz w:val="21"/>
          <w:szCs w:val="21"/>
          <w:vertAlign w:val="superscript"/>
        </w:rPr>
        <w:fldChar w:fldCharType="separate"/>
      </w:r>
      <w:r w:rsidR="001A743E">
        <w:rPr>
          <w:rFonts w:ascii="Times New Roman" w:hAnsi="Times New Roman" w:cs="Times New Roman"/>
          <w:kern w:val="2"/>
          <w:sz w:val="21"/>
          <w:szCs w:val="21"/>
          <w:vertAlign w:val="superscript"/>
        </w:rPr>
        <w:t>[34]</w:t>
      </w:r>
      <w:r w:rsidR="00BC79D9" w:rsidRPr="008C379B">
        <w:rPr>
          <w:rFonts w:ascii="Times New Roman" w:hAnsi="Times New Roman" w:cs="Times New Roman"/>
          <w:kern w:val="2"/>
          <w:sz w:val="21"/>
          <w:szCs w:val="21"/>
          <w:vertAlign w:val="superscript"/>
        </w:rPr>
        <w:fldChar w:fldCharType="end"/>
      </w:r>
      <w:r w:rsidRPr="002D08D5">
        <w:rPr>
          <w:rFonts w:ascii="Times New Roman" w:hAnsi="Times New Roman" w:cs="Times New Roman" w:hint="eastAsia"/>
          <w:kern w:val="2"/>
          <w:sz w:val="21"/>
          <w:szCs w:val="21"/>
        </w:rPr>
        <w:t>和</w:t>
      </w:r>
      <w:proofErr w:type="spellStart"/>
      <w:r w:rsidRPr="002D08D5">
        <w:rPr>
          <w:rFonts w:ascii="Times New Roman" w:hAnsi="Times New Roman" w:cs="Times New Roman"/>
          <w:kern w:val="2"/>
          <w:sz w:val="21"/>
          <w:szCs w:val="21"/>
        </w:rPr>
        <w:t>Ceccato</w:t>
      </w:r>
      <w:proofErr w:type="spellEnd"/>
      <w:r w:rsidRPr="002D08D5">
        <w:rPr>
          <w:rFonts w:ascii="Times New Roman" w:hAnsi="Times New Roman" w:cs="Times New Roman" w:hint="eastAsia"/>
          <w:kern w:val="2"/>
          <w:sz w:val="21"/>
          <w:szCs w:val="21"/>
        </w:rPr>
        <w:t>等人</w:t>
      </w:r>
      <w:r w:rsidR="00BC79D9" w:rsidRPr="008C379B">
        <w:rPr>
          <w:rFonts w:ascii="Times New Roman" w:hAnsi="Times New Roman" w:cs="Times New Roman"/>
          <w:kern w:val="2"/>
          <w:sz w:val="21"/>
          <w:szCs w:val="21"/>
          <w:vertAlign w:val="superscript"/>
        </w:rPr>
        <w:fldChar w:fldCharType="begin"/>
      </w:r>
      <w:r w:rsidR="00BC79D9" w:rsidRPr="008C379B">
        <w:rPr>
          <w:rFonts w:ascii="Times New Roman" w:hAnsi="Times New Roman" w:cs="Times New Roman"/>
          <w:kern w:val="2"/>
          <w:sz w:val="21"/>
          <w:szCs w:val="21"/>
          <w:vertAlign w:val="superscript"/>
        </w:rPr>
        <w:instrText xml:space="preserve"> </w:instrText>
      </w:r>
      <w:r w:rsidR="00BC79D9" w:rsidRPr="008C379B">
        <w:rPr>
          <w:rFonts w:ascii="Times New Roman" w:hAnsi="Times New Roman" w:cs="Times New Roman" w:hint="eastAsia"/>
          <w:kern w:val="2"/>
          <w:sz w:val="21"/>
          <w:szCs w:val="21"/>
          <w:vertAlign w:val="superscript"/>
        </w:rPr>
        <w:instrText>REF _Ref316918472 \r \h</w:instrText>
      </w:r>
      <w:r w:rsidR="00BC79D9" w:rsidRPr="008C379B">
        <w:rPr>
          <w:rFonts w:ascii="Times New Roman" w:hAnsi="Times New Roman" w:cs="Times New Roman"/>
          <w:kern w:val="2"/>
          <w:sz w:val="21"/>
          <w:szCs w:val="21"/>
          <w:vertAlign w:val="superscript"/>
        </w:rPr>
        <w:instrText xml:space="preserve">  \* MERGEFORMAT </w:instrText>
      </w:r>
      <w:r w:rsidR="00BC79D9" w:rsidRPr="008C379B">
        <w:rPr>
          <w:rFonts w:ascii="Times New Roman" w:hAnsi="Times New Roman" w:cs="Times New Roman"/>
          <w:kern w:val="2"/>
          <w:sz w:val="21"/>
          <w:szCs w:val="21"/>
          <w:vertAlign w:val="superscript"/>
        </w:rPr>
      </w:r>
      <w:r w:rsidR="00BC79D9" w:rsidRPr="008C379B">
        <w:rPr>
          <w:rFonts w:ascii="Times New Roman" w:hAnsi="Times New Roman" w:cs="Times New Roman"/>
          <w:kern w:val="2"/>
          <w:sz w:val="21"/>
          <w:szCs w:val="21"/>
          <w:vertAlign w:val="superscript"/>
        </w:rPr>
        <w:fldChar w:fldCharType="separate"/>
      </w:r>
      <w:r w:rsidR="001A743E">
        <w:rPr>
          <w:rFonts w:ascii="Times New Roman" w:hAnsi="Times New Roman" w:cs="Times New Roman"/>
          <w:kern w:val="2"/>
          <w:sz w:val="21"/>
          <w:szCs w:val="21"/>
          <w:vertAlign w:val="superscript"/>
        </w:rPr>
        <w:t>[35]</w:t>
      </w:r>
      <w:r w:rsidR="00BC79D9" w:rsidRPr="008C379B">
        <w:rPr>
          <w:rFonts w:ascii="Times New Roman" w:hAnsi="Times New Roman" w:cs="Times New Roman"/>
          <w:kern w:val="2"/>
          <w:sz w:val="21"/>
          <w:szCs w:val="21"/>
          <w:vertAlign w:val="superscript"/>
        </w:rPr>
        <w:fldChar w:fldCharType="end"/>
      </w:r>
      <w:r w:rsidRPr="002D08D5">
        <w:rPr>
          <w:rFonts w:ascii="Times New Roman" w:hAnsi="Times New Roman" w:cs="Times New Roman" w:hint="eastAsia"/>
          <w:kern w:val="2"/>
          <w:sz w:val="21"/>
          <w:szCs w:val="21"/>
        </w:rPr>
        <w:t>提出了基于代码移动性的二进制代码混淆策略。在不可信主机环境中的代码是不完整的，在软件执行过程中需要与远程的可信实体进行频繁的代码交互。可信实体是不受攻击者控制的，这样有效限制了攻击者对代码的可见度，增加了</w:t>
      </w:r>
      <w:r w:rsidR="00D47248" w:rsidRPr="002D08D5">
        <w:rPr>
          <w:rFonts w:ascii="Times New Roman" w:hAnsi="Times New Roman" w:cs="Times New Roman" w:hint="eastAsia"/>
          <w:kern w:val="2"/>
          <w:sz w:val="21"/>
          <w:szCs w:val="21"/>
        </w:rPr>
        <w:t>攻击者收集路径信息的难度</w:t>
      </w:r>
      <w:r w:rsidRPr="002D08D5">
        <w:rPr>
          <w:rFonts w:ascii="Times New Roman" w:hAnsi="Times New Roman" w:cs="Times New Roman" w:hint="eastAsia"/>
          <w:kern w:val="2"/>
          <w:sz w:val="21"/>
          <w:szCs w:val="21"/>
        </w:rPr>
        <w:t>。</w:t>
      </w:r>
      <w:r w:rsidRPr="002D08D5">
        <w:rPr>
          <w:rFonts w:ascii="Times New Roman" w:hAnsi="Times New Roman" w:cs="Times New Roman" w:hint="eastAsia"/>
          <w:kern w:val="2"/>
          <w:sz w:val="21"/>
          <w:szCs w:val="21"/>
        </w:rPr>
        <w:lastRenderedPageBreak/>
        <w:t>但是，该方法需要大量的网络开销，二进制代码的执行效率也受到了影响。</w:t>
      </w:r>
    </w:p>
    <w:p w:rsidR="00633D6C" w:rsidRPr="00FC7846" w:rsidRDefault="005F56E3" w:rsidP="00EC69F7">
      <w:pPr>
        <w:pStyle w:val="af5"/>
        <w:spacing w:line="240" w:lineRule="auto"/>
        <w:ind w:firstLine="420"/>
        <w:rPr>
          <w:rFonts w:eastAsiaTheme="minorEastAsia"/>
          <w:kern w:val="0"/>
          <w:sz w:val="21"/>
          <w:szCs w:val="21"/>
        </w:rPr>
      </w:pPr>
      <w:r w:rsidRPr="00FC7846">
        <w:rPr>
          <w:color w:val="000000" w:themeColor="text1"/>
          <w:sz w:val="21"/>
          <w:szCs w:val="21"/>
        </w:rPr>
        <w:t>增加</w:t>
      </w:r>
      <w:r w:rsidR="00DB4B8D" w:rsidRPr="00FC7846">
        <w:rPr>
          <w:color w:val="000000" w:themeColor="text1"/>
          <w:sz w:val="21"/>
          <w:szCs w:val="21"/>
        </w:rPr>
        <w:t>攻击者</w:t>
      </w:r>
      <w:r w:rsidRPr="00FC7846">
        <w:rPr>
          <w:color w:val="000000" w:themeColor="text1"/>
          <w:sz w:val="21"/>
          <w:szCs w:val="21"/>
        </w:rPr>
        <w:t>分析</w:t>
      </w:r>
      <w:r w:rsidR="00DB4B8D" w:rsidRPr="00FC7846">
        <w:rPr>
          <w:color w:val="000000" w:themeColor="text1"/>
          <w:sz w:val="21"/>
          <w:szCs w:val="21"/>
        </w:rPr>
        <w:t>路径信息</w:t>
      </w:r>
      <w:r w:rsidRPr="00FC7846">
        <w:rPr>
          <w:color w:val="000000" w:themeColor="text1"/>
          <w:sz w:val="21"/>
          <w:szCs w:val="21"/>
        </w:rPr>
        <w:t>的难度是指</w:t>
      </w:r>
      <w:r w:rsidR="00DB4B8D" w:rsidRPr="00FC7846">
        <w:rPr>
          <w:color w:val="000000" w:themeColor="text1"/>
          <w:sz w:val="21"/>
          <w:szCs w:val="21"/>
        </w:rPr>
        <w:t>即使攻击者可以轻易地收集到软件的路径信息</w:t>
      </w:r>
      <w:r w:rsidRPr="00FC7846">
        <w:rPr>
          <w:color w:val="000000" w:themeColor="text1"/>
          <w:sz w:val="21"/>
          <w:szCs w:val="21"/>
        </w:rPr>
        <w:t>，但是要想通过这些</w:t>
      </w:r>
      <w:r w:rsidR="00DB4B8D" w:rsidRPr="00FC7846">
        <w:rPr>
          <w:color w:val="000000" w:themeColor="text1"/>
          <w:sz w:val="21"/>
          <w:szCs w:val="21"/>
        </w:rPr>
        <w:t>泄露的路径信息</w:t>
      </w:r>
      <w:r w:rsidRPr="00FC7846">
        <w:rPr>
          <w:color w:val="000000" w:themeColor="text1"/>
          <w:sz w:val="21"/>
          <w:szCs w:val="21"/>
        </w:rPr>
        <w:t>还原软件逻辑</w:t>
      </w:r>
      <w:r w:rsidR="00DB4B8D" w:rsidRPr="00FC7846">
        <w:rPr>
          <w:color w:val="000000" w:themeColor="text1"/>
          <w:sz w:val="21"/>
          <w:szCs w:val="21"/>
        </w:rPr>
        <w:t>关系</w:t>
      </w:r>
      <w:r w:rsidRPr="00FC7846">
        <w:rPr>
          <w:color w:val="000000" w:themeColor="text1"/>
          <w:sz w:val="21"/>
          <w:szCs w:val="21"/>
        </w:rPr>
        <w:t>是难以完成的。</w:t>
      </w:r>
      <w:r w:rsidR="00E41BB3" w:rsidRPr="00FC7846">
        <w:rPr>
          <w:color w:val="000000" w:themeColor="text1"/>
          <w:sz w:val="21"/>
          <w:szCs w:val="21"/>
        </w:rPr>
        <w:t>Sharif</w:t>
      </w:r>
      <w:r w:rsidR="00E41BB3" w:rsidRPr="00FC7846">
        <w:rPr>
          <w:color w:val="000000" w:themeColor="text1"/>
          <w:sz w:val="21"/>
          <w:szCs w:val="21"/>
        </w:rPr>
        <w:t>等人</w:t>
      </w:r>
      <w:r w:rsidR="00E41BB3" w:rsidRPr="00FC7846">
        <w:rPr>
          <w:color w:val="000000" w:themeColor="text1"/>
          <w:sz w:val="21"/>
          <w:szCs w:val="21"/>
          <w:vertAlign w:val="superscript"/>
        </w:rPr>
        <w:fldChar w:fldCharType="begin"/>
      </w:r>
      <w:r w:rsidR="00E41BB3" w:rsidRPr="00FC7846">
        <w:rPr>
          <w:color w:val="000000" w:themeColor="text1"/>
          <w:sz w:val="21"/>
          <w:szCs w:val="21"/>
          <w:vertAlign w:val="superscript"/>
        </w:rPr>
        <w:instrText xml:space="preserve"> REF _Ref315874169 \r \h  \* MERGEFORMAT </w:instrText>
      </w:r>
      <w:r w:rsidR="00E41BB3" w:rsidRPr="00FC7846">
        <w:rPr>
          <w:color w:val="000000" w:themeColor="text1"/>
          <w:sz w:val="21"/>
          <w:szCs w:val="21"/>
          <w:vertAlign w:val="superscript"/>
        </w:rPr>
      </w:r>
      <w:r w:rsidR="00E41BB3" w:rsidRPr="00FC7846">
        <w:rPr>
          <w:color w:val="000000" w:themeColor="text1"/>
          <w:sz w:val="21"/>
          <w:szCs w:val="21"/>
          <w:vertAlign w:val="superscript"/>
        </w:rPr>
        <w:fldChar w:fldCharType="separate"/>
      </w:r>
      <w:r w:rsidR="001A743E">
        <w:rPr>
          <w:color w:val="000000" w:themeColor="text1"/>
          <w:sz w:val="21"/>
          <w:szCs w:val="21"/>
          <w:vertAlign w:val="superscript"/>
        </w:rPr>
        <w:t>[30]</w:t>
      </w:r>
      <w:r w:rsidR="00E41BB3" w:rsidRPr="00FC7846">
        <w:rPr>
          <w:color w:val="000000" w:themeColor="text1"/>
          <w:sz w:val="21"/>
          <w:szCs w:val="21"/>
          <w:vertAlign w:val="superscript"/>
        </w:rPr>
        <w:fldChar w:fldCharType="end"/>
      </w:r>
      <w:r w:rsidR="00E41BB3" w:rsidRPr="00FC7846">
        <w:rPr>
          <w:color w:val="000000" w:themeColor="text1"/>
          <w:sz w:val="21"/>
          <w:szCs w:val="21"/>
        </w:rPr>
        <w:t>利用单向哈希函数对</w:t>
      </w:r>
      <w:r w:rsidR="00E41BB3">
        <w:rPr>
          <w:rFonts w:hint="eastAsia"/>
          <w:color w:val="000000" w:themeColor="text1"/>
          <w:sz w:val="21"/>
          <w:szCs w:val="21"/>
        </w:rPr>
        <w:t>路径分支条件</w:t>
      </w:r>
      <w:r w:rsidR="00E41BB3" w:rsidRPr="00FC7846">
        <w:rPr>
          <w:color w:val="000000" w:themeColor="text1"/>
          <w:sz w:val="21"/>
          <w:szCs w:val="21"/>
        </w:rPr>
        <w:t>进行加密，</w:t>
      </w:r>
      <w:r w:rsidR="00E41BB3">
        <w:rPr>
          <w:rFonts w:hint="eastAsia"/>
          <w:color w:val="000000" w:themeColor="text1"/>
          <w:sz w:val="21"/>
          <w:szCs w:val="21"/>
        </w:rPr>
        <w:t>但是哈希函数不具有保序性，只能用于保护软件中的等于关系，而无法保护大于和小于关系。</w:t>
      </w:r>
      <w:r w:rsidRPr="00FC7846">
        <w:rPr>
          <w:color w:val="000000" w:themeColor="text1"/>
          <w:sz w:val="21"/>
          <w:szCs w:val="21"/>
        </w:rPr>
        <w:t>王志等人</w:t>
      </w:r>
      <w:r w:rsidR="00C66D3C" w:rsidRPr="00C66D3C">
        <w:rPr>
          <w:color w:val="000000" w:themeColor="text1"/>
          <w:sz w:val="21"/>
          <w:szCs w:val="21"/>
          <w:vertAlign w:val="superscript"/>
        </w:rPr>
        <w:fldChar w:fldCharType="begin"/>
      </w:r>
      <w:r w:rsidR="00C66D3C" w:rsidRPr="00C66D3C">
        <w:rPr>
          <w:color w:val="000000" w:themeColor="text1"/>
          <w:sz w:val="21"/>
          <w:szCs w:val="21"/>
          <w:vertAlign w:val="superscript"/>
        </w:rPr>
        <w:instrText xml:space="preserve"> REF _Ref323981239 \r \h </w:instrText>
      </w:r>
      <w:r w:rsidR="00C66D3C">
        <w:rPr>
          <w:color w:val="000000" w:themeColor="text1"/>
          <w:sz w:val="21"/>
          <w:szCs w:val="21"/>
          <w:vertAlign w:val="superscript"/>
        </w:rPr>
        <w:instrText xml:space="preserve"> \* MERGEFORMAT </w:instrText>
      </w:r>
      <w:r w:rsidR="00C66D3C" w:rsidRPr="00C66D3C">
        <w:rPr>
          <w:color w:val="000000" w:themeColor="text1"/>
          <w:sz w:val="21"/>
          <w:szCs w:val="21"/>
          <w:vertAlign w:val="superscript"/>
        </w:rPr>
      </w:r>
      <w:r w:rsidR="00C66D3C" w:rsidRPr="00C66D3C">
        <w:rPr>
          <w:color w:val="000000" w:themeColor="text1"/>
          <w:sz w:val="21"/>
          <w:szCs w:val="21"/>
          <w:vertAlign w:val="superscript"/>
        </w:rPr>
        <w:fldChar w:fldCharType="separate"/>
      </w:r>
      <w:r w:rsidR="001A743E">
        <w:rPr>
          <w:color w:val="000000" w:themeColor="text1"/>
          <w:sz w:val="21"/>
          <w:szCs w:val="21"/>
          <w:vertAlign w:val="superscript"/>
        </w:rPr>
        <w:t>[36]</w:t>
      </w:r>
      <w:r w:rsidR="00C66D3C" w:rsidRPr="00C66D3C">
        <w:rPr>
          <w:color w:val="000000" w:themeColor="text1"/>
          <w:sz w:val="21"/>
          <w:szCs w:val="21"/>
          <w:vertAlign w:val="superscript"/>
        </w:rPr>
        <w:fldChar w:fldCharType="end"/>
      </w:r>
      <w:r w:rsidRPr="00FC7846">
        <w:rPr>
          <w:color w:val="000000" w:themeColor="text1"/>
          <w:sz w:val="21"/>
          <w:szCs w:val="21"/>
        </w:rPr>
        <w:t>将未解数学难题引入到</w:t>
      </w:r>
      <w:r w:rsidR="00DB4B8D" w:rsidRPr="00FC7846">
        <w:rPr>
          <w:color w:val="000000" w:themeColor="text1"/>
          <w:sz w:val="21"/>
          <w:szCs w:val="21"/>
        </w:rPr>
        <w:t>软件的路径信息</w:t>
      </w:r>
      <w:r w:rsidRPr="00FC7846">
        <w:rPr>
          <w:color w:val="000000" w:themeColor="text1"/>
          <w:sz w:val="21"/>
          <w:szCs w:val="21"/>
        </w:rPr>
        <w:t>中，</w:t>
      </w:r>
      <w:r w:rsidR="00660CB5">
        <w:rPr>
          <w:rFonts w:hint="eastAsia"/>
          <w:color w:val="000000" w:themeColor="text1"/>
          <w:sz w:val="21"/>
          <w:szCs w:val="21"/>
        </w:rPr>
        <w:t>使攻击者逆向求解路径分支信息的难度等价到求解未解数学猜想的难度</w:t>
      </w:r>
      <w:r w:rsidRPr="00FC7846">
        <w:rPr>
          <w:sz w:val="21"/>
          <w:szCs w:val="21"/>
        </w:rPr>
        <w:t>。</w:t>
      </w:r>
    </w:p>
    <w:p w:rsidR="00487093" w:rsidRPr="00FC7846" w:rsidRDefault="005F56E3" w:rsidP="003A7F81">
      <w:pPr>
        <w:pStyle w:val="10"/>
        <w:spacing w:before="0" w:after="0"/>
        <w:rPr>
          <w:rFonts w:ascii="Times New Roman" w:hAnsi="Times New Roman"/>
          <w:sz w:val="28"/>
          <w:szCs w:val="28"/>
        </w:rPr>
      </w:pPr>
      <w:r w:rsidRPr="00FC7846">
        <w:rPr>
          <w:rFonts w:ascii="Times New Roman" w:hAnsi="Times New Roman"/>
          <w:sz w:val="28"/>
          <w:szCs w:val="28"/>
        </w:rPr>
        <w:t>6</w:t>
      </w:r>
      <w:r w:rsidR="00487093" w:rsidRPr="00FC7846">
        <w:rPr>
          <w:rFonts w:ascii="Times New Roman" w:hAnsi="Times New Roman"/>
          <w:sz w:val="28"/>
          <w:szCs w:val="28"/>
        </w:rPr>
        <w:t xml:space="preserve">. </w:t>
      </w:r>
      <w:r w:rsidR="00307888" w:rsidRPr="00FC7846">
        <w:rPr>
          <w:rFonts w:ascii="Times New Roman" w:hAnsi="Times New Roman"/>
          <w:sz w:val="28"/>
          <w:szCs w:val="28"/>
        </w:rPr>
        <w:t>结论</w:t>
      </w:r>
    </w:p>
    <w:p w:rsidR="00633D6C" w:rsidRPr="00FC7846" w:rsidRDefault="00633D6C" w:rsidP="009206DE">
      <w:pPr>
        <w:pStyle w:val="af5"/>
        <w:spacing w:line="240" w:lineRule="auto"/>
        <w:ind w:firstLine="420"/>
        <w:rPr>
          <w:kern w:val="0"/>
          <w:sz w:val="21"/>
          <w:szCs w:val="21"/>
        </w:rPr>
      </w:pPr>
      <w:r w:rsidRPr="00FC7846">
        <w:rPr>
          <w:kern w:val="0"/>
          <w:sz w:val="21"/>
          <w:szCs w:val="21"/>
        </w:rPr>
        <w:t>单向哈希函数具有很好的单向性，</w:t>
      </w:r>
      <w:r w:rsidR="00E41BB3">
        <w:rPr>
          <w:rFonts w:hint="eastAsia"/>
          <w:kern w:val="0"/>
          <w:sz w:val="21"/>
          <w:szCs w:val="21"/>
        </w:rPr>
        <w:t>但是</w:t>
      </w:r>
      <w:r w:rsidRPr="00FC7846">
        <w:rPr>
          <w:kern w:val="0"/>
          <w:sz w:val="21"/>
          <w:szCs w:val="21"/>
        </w:rPr>
        <w:t>不具有保序性，只能用于保护等于的路径分支条件。保留前缀算法能够将一个数据区间转换成该区间的前缀集合，将区间的范围查询转换成前缀匹配操作。本</w:t>
      </w:r>
      <w:r w:rsidR="00514B75" w:rsidRPr="00FC7846">
        <w:rPr>
          <w:kern w:val="0"/>
          <w:sz w:val="21"/>
          <w:szCs w:val="21"/>
        </w:rPr>
        <w:t>文</w:t>
      </w:r>
      <w:r w:rsidRPr="00FC7846">
        <w:rPr>
          <w:kern w:val="0"/>
          <w:sz w:val="21"/>
          <w:szCs w:val="21"/>
        </w:rPr>
        <w:t>将保留前缀算法与单向哈希函数相结合，提出了基于单向保留前缀算法的路径混淆策略，将路径分支</w:t>
      </w:r>
      <w:r w:rsidRPr="00FC7846">
        <w:rPr>
          <w:kern w:val="0"/>
          <w:sz w:val="21"/>
          <w:szCs w:val="21"/>
        </w:rPr>
        <w:lastRenderedPageBreak/>
        <w:t>条件中的大于或者小于关系的判断转换为前缀匹配操作，扩展了单向哈希函数在代码混淆中的应用范围。路径混淆后，攻击者逆向分析软件路径分支条件的难度等同于根据输出结果逆向分析哈希函数的输入值的难度</w:t>
      </w:r>
      <w:r w:rsidR="00B32869" w:rsidRPr="00FC7846">
        <w:rPr>
          <w:kern w:val="0"/>
          <w:sz w:val="21"/>
          <w:szCs w:val="21"/>
        </w:rPr>
        <w:t>，有效缓解了软件路径信息泄露问题所造成的</w:t>
      </w:r>
      <w:r w:rsidR="0098571B">
        <w:rPr>
          <w:rFonts w:hint="eastAsia"/>
          <w:kern w:val="0"/>
          <w:sz w:val="21"/>
          <w:szCs w:val="21"/>
        </w:rPr>
        <w:t>安全</w:t>
      </w:r>
      <w:r w:rsidR="00B32869" w:rsidRPr="00FC7846">
        <w:rPr>
          <w:kern w:val="0"/>
          <w:sz w:val="21"/>
          <w:szCs w:val="21"/>
        </w:rPr>
        <w:t>威胁</w:t>
      </w:r>
      <w:r w:rsidRPr="00FC7846">
        <w:rPr>
          <w:kern w:val="0"/>
          <w:sz w:val="21"/>
          <w:szCs w:val="21"/>
        </w:rPr>
        <w:t>。</w:t>
      </w:r>
      <w:r w:rsidR="00412490" w:rsidRPr="00412490">
        <w:rPr>
          <w:rFonts w:hint="eastAsia"/>
          <w:kern w:val="0"/>
          <w:sz w:val="21"/>
          <w:szCs w:val="21"/>
        </w:rPr>
        <w:t>实</w:t>
      </w:r>
      <w:r w:rsidR="00412490" w:rsidRPr="00412490">
        <w:rPr>
          <w:kern w:val="0"/>
          <w:sz w:val="21"/>
          <w:szCs w:val="21"/>
        </w:rPr>
        <w:t>验结果表明该混淆技术能有效保护软件的路径信息，增加的时间开销和空间开销有限</w:t>
      </w:r>
      <w:r w:rsidR="00412490" w:rsidRPr="00412490">
        <w:rPr>
          <w:rFonts w:hint="eastAsia"/>
          <w:kern w:val="0"/>
          <w:sz w:val="21"/>
          <w:szCs w:val="21"/>
        </w:rPr>
        <w:t>，</w:t>
      </w:r>
      <w:r w:rsidR="00412490" w:rsidRPr="00412490">
        <w:rPr>
          <w:kern w:val="0"/>
          <w:sz w:val="21"/>
          <w:szCs w:val="21"/>
        </w:rPr>
        <w:t>具有实用性。</w:t>
      </w:r>
    </w:p>
    <w:p w:rsidR="00E979CB" w:rsidRPr="00D806B9" w:rsidRDefault="0065129A" w:rsidP="009206DE">
      <w:pPr>
        <w:pStyle w:val="10"/>
        <w:spacing w:before="0" w:after="0" w:line="360" w:lineRule="auto"/>
        <w:rPr>
          <w:rFonts w:ascii="Times New Roman" w:hAnsi="Times New Roman"/>
          <w:bCs w:val="0"/>
          <w:sz w:val="21"/>
          <w:szCs w:val="21"/>
        </w:rPr>
      </w:pPr>
      <w:r w:rsidRPr="00D806B9">
        <w:rPr>
          <w:rFonts w:ascii="Times New Roman"/>
          <w:bCs w:val="0"/>
          <w:sz w:val="21"/>
          <w:szCs w:val="21"/>
        </w:rPr>
        <w:t>参考文献</w:t>
      </w:r>
    </w:p>
    <w:bookmarkStart w:id="13" w:name="_Ref316981440"/>
    <w:bookmarkStart w:id="14" w:name="_Ref343186562"/>
    <w:p w:rsidR="004428FE" w:rsidRDefault="005A7649" w:rsidP="005A7649">
      <w:pPr>
        <w:pStyle w:val="af9"/>
        <w:tabs>
          <w:tab w:val="clear" w:pos="426"/>
          <w:tab w:val="left" w:pos="567"/>
        </w:tabs>
        <w:spacing w:line="240" w:lineRule="auto"/>
        <w:ind w:left="407" w:hangingChars="270" w:hanging="407"/>
        <w:jc w:val="left"/>
        <w:rPr>
          <w:rFonts w:hint="eastAsia"/>
          <w:sz w:val="15"/>
          <w:szCs w:val="15"/>
        </w:rPr>
      </w:pPr>
      <w:r w:rsidRPr="005A7649">
        <w:rPr>
          <w:b/>
          <w:i/>
          <w:iCs/>
          <w:sz w:val="15"/>
          <w:szCs w:val="15"/>
        </w:rPr>
        <w:fldChar w:fldCharType="begin"/>
      </w:r>
      <w:r w:rsidRPr="005A7649">
        <w:rPr>
          <w:b/>
          <w:i/>
          <w:iCs/>
          <w:sz w:val="15"/>
          <w:szCs w:val="15"/>
        </w:rPr>
        <w:instrText xml:space="preserve"> HYPERLINK "http://portal.bsa.org/globalpiracy2010/index.html" \t "_blank" </w:instrText>
      </w:r>
      <w:r w:rsidR="001A743E" w:rsidRPr="005A7649">
        <w:rPr>
          <w:b/>
          <w:i/>
          <w:iCs/>
          <w:sz w:val="15"/>
          <w:szCs w:val="15"/>
        </w:rPr>
      </w:r>
      <w:r w:rsidRPr="005A7649">
        <w:rPr>
          <w:b/>
          <w:i/>
          <w:iCs/>
          <w:sz w:val="15"/>
          <w:szCs w:val="15"/>
        </w:rPr>
        <w:fldChar w:fldCharType="separate"/>
      </w:r>
      <w:r w:rsidRPr="005A7649">
        <w:rPr>
          <w:sz w:val="15"/>
          <w:szCs w:val="15"/>
        </w:rPr>
        <w:t>Eighth Annual BSA and IDC Global Software Piracy Study</w:t>
      </w:r>
      <w:r w:rsidRPr="005A7649">
        <w:rPr>
          <w:b/>
          <w:i/>
          <w:iCs/>
          <w:sz w:val="15"/>
          <w:szCs w:val="15"/>
        </w:rPr>
        <w:fldChar w:fldCharType="end"/>
      </w:r>
      <w:r w:rsidRPr="005A7649">
        <w:rPr>
          <w:sz w:val="15"/>
          <w:szCs w:val="15"/>
        </w:rPr>
        <w:t>, 2011</w:t>
      </w:r>
      <w:r>
        <w:rPr>
          <w:rFonts w:hint="eastAsia"/>
          <w:sz w:val="15"/>
          <w:szCs w:val="15"/>
        </w:rPr>
        <w:t xml:space="preserve">. </w:t>
      </w:r>
      <w:r w:rsidR="004428FE" w:rsidRPr="004428FE">
        <w:rPr>
          <w:sz w:val="15"/>
          <w:szCs w:val="15"/>
        </w:rPr>
        <w:t>http://portal.bsa.org/globalpiracy2010/downloads/study_pdf/2010_BSA_Piracy_Study-Standard.pdf</w:t>
      </w:r>
      <w:bookmarkEnd w:id="14"/>
    </w:p>
    <w:bookmarkStart w:id="15" w:name="_Ref343186565"/>
    <w:p w:rsidR="004428FE" w:rsidRDefault="005A7649" w:rsidP="005A7649">
      <w:pPr>
        <w:pStyle w:val="1"/>
        <w:tabs>
          <w:tab w:val="clear" w:pos="360"/>
          <w:tab w:val="left" w:pos="426"/>
        </w:tabs>
        <w:rPr>
          <w:rFonts w:hint="eastAsia"/>
          <w:sz w:val="15"/>
          <w:szCs w:val="15"/>
        </w:rPr>
      </w:pPr>
      <w:r w:rsidRPr="005A7649">
        <w:rPr>
          <w:b/>
          <w:i/>
          <w:iCs/>
          <w:sz w:val="15"/>
          <w:szCs w:val="15"/>
        </w:rPr>
        <w:fldChar w:fldCharType="begin"/>
      </w:r>
      <w:r w:rsidRPr="005A7649">
        <w:rPr>
          <w:b/>
          <w:i/>
          <w:iCs/>
          <w:sz w:val="15"/>
          <w:szCs w:val="15"/>
        </w:rPr>
        <w:instrText xml:space="preserve"> HYPERLINK "http://portal.bsa.org/globalpiracy2010/index.html" \t "_blank" </w:instrText>
      </w:r>
      <w:r w:rsidR="001A743E" w:rsidRPr="005A7649">
        <w:rPr>
          <w:b/>
          <w:i/>
          <w:iCs/>
          <w:sz w:val="15"/>
          <w:szCs w:val="15"/>
        </w:rPr>
      </w:r>
      <w:r w:rsidRPr="005A7649">
        <w:rPr>
          <w:b/>
          <w:i/>
          <w:iCs/>
          <w:sz w:val="15"/>
          <w:szCs w:val="15"/>
        </w:rPr>
        <w:fldChar w:fldCharType="separate"/>
      </w:r>
      <w:r w:rsidR="00151E6C">
        <w:rPr>
          <w:sz w:val="15"/>
          <w:szCs w:val="15"/>
        </w:rPr>
        <w:t>Nin</w:t>
      </w:r>
      <w:r w:rsidRPr="005A7649">
        <w:rPr>
          <w:sz w:val="15"/>
          <w:szCs w:val="15"/>
        </w:rPr>
        <w:t>th Annual BSA Global Software Piracy Study</w:t>
      </w:r>
      <w:r w:rsidRPr="005A7649">
        <w:rPr>
          <w:b/>
          <w:i/>
          <w:iCs/>
          <w:sz w:val="15"/>
          <w:szCs w:val="15"/>
        </w:rPr>
        <w:fldChar w:fldCharType="end"/>
      </w:r>
      <w:r>
        <w:rPr>
          <w:sz w:val="15"/>
          <w:szCs w:val="15"/>
        </w:rPr>
        <w:t>, 201</w:t>
      </w:r>
      <w:r>
        <w:rPr>
          <w:rFonts w:hint="eastAsia"/>
          <w:sz w:val="15"/>
          <w:szCs w:val="15"/>
        </w:rPr>
        <w:t>2</w:t>
      </w:r>
      <w:r>
        <w:rPr>
          <w:rFonts w:hint="eastAsia"/>
          <w:sz w:val="15"/>
          <w:szCs w:val="15"/>
        </w:rPr>
        <w:t xml:space="preserve">. </w:t>
      </w:r>
      <w:r w:rsidRPr="005A7649">
        <w:rPr>
          <w:sz w:val="15"/>
          <w:szCs w:val="15"/>
        </w:rPr>
        <w:t>http://portal.bsa.org/globalpiracy2011/downloads/study_pdf/2011_BSA_Piracy_Study-Standard.pdf</w:t>
      </w:r>
      <w:bookmarkEnd w:id="15"/>
      <w:r>
        <w:rPr>
          <w:rFonts w:hint="eastAsia"/>
          <w:sz w:val="15"/>
          <w:szCs w:val="15"/>
        </w:rPr>
        <w:t xml:space="preserve"> </w:t>
      </w:r>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16" w:name="_Ref343186642"/>
      <w:r w:rsidRPr="00FC7846">
        <w:rPr>
          <w:sz w:val="15"/>
          <w:szCs w:val="15"/>
        </w:rPr>
        <w:t>KING J. A new approach to program testing[C]. Proceedings of the international conference on Reliable software. New York, NY: ACM, 1975. 228-233</w:t>
      </w:r>
      <w:bookmarkEnd w:id="13"/>
      <w:bookmarkEnd w:id="16"/>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17" w:name="_Ref316919932"/>
      <w:r w:rsidRPr="00FC7846">
        <w:rPr>
          <w:sz w:val="15"/>
          <w:szCs w:val="15"/>
        </w:rPr>
        <w:t xml:space="preserve">KING J. Symbolic execution and program </w:t>
      </w:r>
      <w:proofErr w:type="gramStart"/>
      <w:r w:rsidRPr="00FC7846">
        <w:rPr>
          <w:sz w:val="15"/>
          <w:szCs w:val="15"/>
        </w:rPr>
        <w:t>testing[</w:t>
      </w:r>
      <w:proofErr w:type="gramEnd"/>
      <w:r w:rsidRPr="00FC7846">
        <w:rPr>
          <w:sz w:val="15"/>
          <w:szCs w:val="15"/>
        </w:rPr>
        <w:t>J]. Communications of the ACM, 1976, 19(7):385~394</w:t>
      </w:r>
      <w:bookmarkEnd w:id="17"/>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18" w:name="_Ref321500782"/>
      <w:r w:rsidRPr="00FC7846">
        <w:rPr>
          <w:sz w:val="15"/>
          <w:szCs w:val="15"/>
        </w:rPr>
        <w:t xml:space="preserve">NEWSOME J, SONG D. Dynamic Taint Analysis for Automatic Detection, Analysis, and Signature Generation of Exploits on Commodity Software[C]. Proceedings of the 12th Network and Distributed Systems Security </w:t>
      </w:r>
      <w:proofErr w:type="gramStart"/>
      <w:r w:rsidRPr="00FC7846">
        <w:rPr>
          <w:sz w:val="15"/>
          <w:szCs w:val="15"/>
        </w:rPr>
        <w:t>Symposium(</w:t>
      </w:r>
      <w:proofErr w:type="gramEnd"/>
      <w:r w:rsidRPr="00FC7846">
        <w:rPr>
          <w:sz w:val="15"/>
          <w:szCs w:val="15"/>
        </w:rPr>
        <w:t xml:space="preserve">NDSS2005). </w:t>
      </w:r>
      <w:proofErr w:type="spellStart"/>
      <w:r w:rsidRPr="00FC7846">
        <w:rPr>
          <w:sz w:val="15"/>
          <w:szCs w:val="15"/>
        </w:rPr>
        <w:t>Rosten</w:t>
      </w:r>
      <w:proofErr w:type="gramStart"/>
      <w:r w:rsidRPr="00FC7846">
        <w:rPr>
          <w:sz w:val="15"/>
          <w:szCs w:val="15"/>
        </w:rPr>
        <w:t>,VA</w:t>
      </w:r>
      <w:proofErr w:type="spellEnd"/>
      <w:proofErr w:type="gramEnd"/>
      <w:r w:rsidRPr="00FC7846">
        <w:rPr>
          <w:sz w:val="15"/>
          <w:szCs w:val="15"/>
        </w:rPr>
        <w:t>: Internet Society, 2005.</w:t>
      </w:r>
      <w:bookmarkEnd w:id="18"/>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19" w:name="_Ref321500784"/>
      <w:r w:rsidRPr="00FC7846">
        <w:rPr>
          <w:sz w:val="15"/>
          <w:szCs w:val="15"/>
        </w:rPr>
        <w:t xml:space="preserve">KANG M, MCCAMANT S, POOSANKAM P, et al. DTA++: Dynamic Taint Analysis with Targeted Control-Flow Propagation[C]. Proceedings of the 18th Network and Distributed System Security </w:t>
      </w:r>
      <w:proofErr w:type="gramStart"/>
      <w:r w:rsidRPr="00FC7846">
        <w:rPr>
          <w:sz w:val="15"/>
          <w:szCs w:val="15"/>
        </w:rPr>
        <w:t>Symposium(</w:t>
      </w:r>
      <w:proofErr w:type="gramEnd"/>
      <w:r w:rsidRPr="00FC7846">
        <w:rPr>
          <w:sz w:val="15"/>
          <w:szCs w:val="15"/>
        </w:rPr>
        <w:t xml:space="preserve">NDSS2011). </w:t>
      </w:r>
      <w:proofErr w:type="spellStart"/>
      <w:r w:rsidRPr="00FC7846">
        <w:rPr>
          <w:sz w:val="15"/>
          <w:szCs w:val="15"/>
        </w:rPr>
        <w:t>Rosten</w:t>
      </w:r>
      <w:proofErr w:type="gramStart"/>
      <w:r w:rsidRPr="00FC7846">
        <w:rPr>
          <w:sz w:val="15"/>
          <w:szCs w:val="15"/>
        </w:rPr>
        <w:t>,VA</w:t>
      </w:r>
      <w:proofErr w:type="spellEnd"/>
      <w:proofErr w:type="gramEnd"/>
      <w:r w:rsidRPr="00FC7846">
        <w:rPr>
          <w:sz w:val="15"/>
          <w:szCs w:val="15"/>
        </w:rPr>
        <w:t>: Internet Society, 2011.</w:t>
      </w:r>
      <w:bookmarkEnd w:id="19"/>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20" w:name="_Ref316982930"/>
      <w:r w:rsidRPr="00FC7846">
        <w:rPr>
          <w:sz w:val="15"/>
          <w:szCs w:val="15"/>
        </w:rPr>
        <w:t xml:space="preserve">DUTERTRE B, MOURA L. A Fast Linear-Arithmetic Solver for </w:t>
      </w:r>
      <w:proofErr w:type="gramStart"/>
      <w:r w:rsidRPr="00FC7846">
        <w:rPr>
          <w:sz w:val="15"/>
          <w:szCs w:val="15"/>
        </w:rPr>
        <w:t>DPLL(</w:t>
      </w:r>
      <w:proofErr w:type="gramEnd"/>
      <w:r w:rsidRPr="00FC7846">
        <w:rPr>
          <w:sz w:val="15"/>
          <w:szCs w:val="15"/>
        </w:rPr>
        <w:t>T)[C]. Proceedings of the 18th international conference on Computer Aided Verification. Berlin: Springer, 2006. 81-94</w:t>
      </w:r>
      <w:bookmarkEnd w:id="20"/>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21" w:name="_Ref316982931"/>
      <w:r w:rsidRPr="00FC7846">
        <w:rPr>
          <w:sz w:val="15"/>
          <w:szCs w:val="15"/>
        </w:rPr>
        <w:t>GANESH V, DILL D. A Decision Procedure for Bit-Vectors and Arrays[C]. Proceedings of the 19th international conference on Computer Aided Verification. Berlin: Springer, 2007. 519-531</w:t>
      </w:r>
      <w:bookmarkEnd w:id="21"/>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22" w:name="_Ref315878476"/>
      <w:bookmarkStart w:id="23" w:name="_Ref315869506"/>
      <w:r w:rsidRPr="00FC7846">
        <w:rPr>
          <w:sz w:val="15"/>
          <w:szCs w:val="15"/>
        </w:rPr>
        <w:t xml:space="preserve">GODEFROID P, LEVIN M Y, MOLNAR D. Automated </w:t>
      </w:r>
      <w:proofErr w:type="spellStart"/>
      <w:r w:rsidRPr="00FC7846">
        <w:rPr>
          <w:sz w:val="15"/>
          <w:szCs w:val="15"/>
        </w:rPr>
        <w:t>whitebox</w:t>
      </w:r>
      <w:proofErr w:type="spellEnd"/>
      <w:r w:rsidRPr="00FC7846">
        <w:rPr>
          <w:sz w:val="15"/>
          <w:szCs w:val="15"/>
        </w:rPr>
        <w:t xml:space="preserve"> fuzz testing[C]. Proceedings of the Network and </w:t>
      </w:r>
      <w:r w:rsidRPr="00FC7846">
        <w:rPr>
          <w:sz w:val="15"/>
          <w:szCs w:val="15"/>
        </w:rPr>
        <w:lastRenderedPageBreak/>
        <w:t xml:space="preserve">Distributed System Security Symposium. </w:t>
      </w:r>
      <w:proofErr w:type="spellStart"/>
      <w:r w:rsidRPr="00FC7846">
        <w:rPr>
          <w:sz w:val="15"/>
          <w:szCs w:val="15"/>
        </w:rPr>
        <w:t>Rosten</w:t>
      </w:r>
      <w:proofErr w:type="spellEnd"/>
      <w:r w:rsidRPr="00FC7846">
        <w:rPr>
          <w:sz w:val="15"/>
          <w:szCs w:val="15"/>
        </w:rPr>
        <w:t>, VA: Internet Society, 2008. 1-11</w:t>
      </w:r>
      <w:bookmarkEnd w:id="22"/>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24" w:name="_Ref315878485"/>
      <w:r w:rsidRPr="00FC7846">
        <w:rPr>
          <w:sz w:val="15"/>
          <w:szCs w:val="15"/>
        </w:rPr>
        <w:t xml:space="preserve">CADAR C, ENGLER D. Execution generated test cases: How to make systems code crash itself[C]. Proceedings of </w:t>
      </w:r>
      <w:proofErr w:type="spellStart"/>
      <w:r w:rsidRPr="00FC7846">
        <w:rPr>
          <w:sz w:val="15"/>
          <w:szCs w:val="15"/>
        </w:rPr>
        <w:t>Int</w:t>
      </w:r>
      <w:proofErr w:type="spellEnd"/>
      <w:r w:rsidRPr="00FC7846">
        <w:rPr>
          <w:sz w:val="15"/>
          <w:szCs w:val="15"/>
        </w:rPr>
        <w:t xml:space="preserve"> SPIN Workshop. Berlin: Springer, 2005. 2-23</w:t>
      </w:r>
      <w:bookmarkEnd w:id="24"/>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25" w:name="_Ref315878487"/>
      <w:r w:rsidRPr="00FC7846">
        <w:rPr>
          <w:sz w:val="15"/>
          <w:szCs w:val="15"/>
        </w:rPr>
        <w:t xml:space="preserve">CADAR C, ENGLER D, </w:t>
      </w:r>
      <w:proofErr w:type="gramStart"/>
      <w:r w:rsidRPr="00FC7846">
        <w:rPr>
          <w:sz w:val="15"/>
          <w:szCs w:val="15"/>
        </w:rPr>
        <w:t>ENGLER</w:t>
      </w:r>
      <w:proofErr w:type="gramEnd"/>
      <w:r w:rsidRPr="00FC7846">
        <w:rPr>
          <w:sz w:val="15"/>
          <w:szCs w:val="15"/>
        </w:rPr>
        <w:t xml:space="preserve"> D. Klee: Unassisted and automatic generation of high-coverage tests for complex systems programs[C]. Proceedings of USENIX OSDI’08. Berkeley, CA: USENIX, 2008.</w:t>
      </w:r>
      <w:bookmarkEnd w:id="25"/>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26" w:name="_Ref315878474"/>
      <w:r w:rsidRPr="00FC7846">
        <w:rPr>
          <w:sz w:val="15"/>
          <w:szCs w:val="15"/>
        </w:rPr>
        <w:t>LEE G, MORRIS J, PARKER K, et al. Using symbolic execution to guide test generation[J]. Software Testing, Verification &amp; Reliability, 2005, 15(1):41-61</w:t>
      </w:r>
      <w:bookmarkEnd w:id="26"/>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27" w:name="_Ref317354035"/>
      <w:r w:rsidRPr="00FC7846">
        <w:rPr>
          <w:sz w:val="15"/>
          <w:szCs w:val="15"/>
        </w:rPr>
        <w:t>BRUMLEY D, POOSANKAM P, SONG D, et al. Automatic Patch-Based Exploit Generation is Possible: Techniques and Implications[C]. Proceedings of IEEE Symposium on Security and Privacy. New York, NY: IEEE, 2008. 143-157</w:t>
      </w:r>
      <w:bookmarkEnd w:id="27"/>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28" w:name="_Ref315878489"/>
      <w:r w:rsidRPr="00FC7846">
        <w:rPr>
          <w:sz w:val="15"/>
          <w:szCs w:val="15"/>
        </w:rPr>
        <w:t xml:space="preserve">MOLNAR D, LI X C, WAGNER D A. Dynamic test generation to find integer bugs in x86 binary </w:t>
      </w:r>
      <w:proofErr w:type="spellStart"/>
      <w:r w:rsidRPr="00FC7846">
        <w:rPr>
          <w:sz w:val="15"/>
          <w:szCs w:val="15"/>
        </w:rPr>
        <w:t>linux</w:t>
      </w:r>
      <w:proofErr w:type="spellEnd"/>
      <w:r w:rsidRPr="00FC7846">
        <w:rPr>
          <w:sz w:val="15"/>
          <w:szCs w:val="15"/>
        </w:rPr>
        <w:t xml:space="preserve"> programs[C]. Proceedings of USENIX Security Symposium. Berkeley, CA: USENIX, 2009. 67-82</w:t>
      </w:r>
      <w:bookmarkEnd w:id="28"/>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29" w:name="_Ref317354039"/>
      <w:r w:rsidRPr="00FC7846">
        <w:rPr>
          <w:sz w:val="15"/>
          <w:szCs w:val="15"/>
        </w:rPr>
        <w:t>FELMETSGER V, CAVEDON L, KRUEGEL C, et al. Toward Automated Detection of Logic Vulnerabilities in Web Applications[C]. Proceedings of the 19</w:t>
      </w:r>
      <w:r w:rsidRPr="00FC7846">
        <w:rPr>
          <w:sz w:val="15"/>
          <w:szCs w:val="15"/>
          <w:vertAlign w:val="superscript"/>
        </w:rPr>
        <w:t>th</w:t>
      </w:r>
      <w:r w:rsidRPr="00FC7846">
        <w:rPr>
          <w:sz w:val="15"/>
          <w:szCs w:val="15"/>
        </w:rPr>
        <w:t xml:space="preserve"> USENIX Security Symposium. Berkeley, CA: USENIX, 2010. 143-160</w:t>
      </w:r>
      <w:bookmarkEnd w:id="29"/>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30" w:name="_Ref315878492"/>
      <w:bookmarkStart w:id="31" w:name="_Ref317354041"/>
      <w:r w:rsidRPr="00FC7846">
        <w:rPr>
          <w:sz w:val="15"/>
          <w:szCs w:val="15"/>
        </w:rPr>
        <w:t xml:space="preserve">WANG T, WEI T, LIN Z, et al. </w:t>
      </w:r>
      <w:proofErr w:type="spellStart"/>
      <w:r w:rsidRPr="00FC7846">
        <w:rPr>
          <w:sz w:val="15"/>
          <w:szCs w:val="15"/>
        </w:rPr>
        <w:t>IntScope</w:t>
      </w:r>
      <w:proofErr w:type="spellEnd"/>
      <w:r w:rsidRPr="00FC7846">
        <w:rPr>
          <w:sz w:val="15"/>
          <w:szCs w:val="15"/>
        </w:rPr>
        <w:t xml:space="preserve">: Automatically Detecting Integer Overflow Vulnerability in </w:t>
      </w:r>
      <w:proofErr w:type="gramStart"/>
      <w:r w:rsidRPr="00FC7846">
        <w:rPr>
          <w:sz w:val="15"/>
          <w:szCs w:val="15"/>
        </w:rPr>
        <w:t>X86 Binary Using Symbolic Execution[</w:t>
      </w:r>
      <w:proofErr w:type="gramEnd"/>
      <w:r w:rsidRPr="00FC7846">
        <w:rPr>
          <w:sz w:val="15"/>
          <w:szCs w:val="15"/>
        </w:rPr>
        <w:t xml:space="preserve">C]. Proceedings of the 16th Annual Network and Distributed System Security Symposium. </w:t>
      </w:r>
      <w:proofErr w:type="spellStart"/>
      <w:r w:rsidRPr="00FC7846">
        <w:rPr>
          <w:sz w:val="15"/>
          <w:szCs w:val="15"/>
        </w:rPr>
        <w:t>Rosten</w:t>
      </w:r>
      <w:proofErr w:type="spellEnd"/>
      <w:r w:rsidRPr="00FC7846">
        <w:rPr>
          <w:sz w:val="15"/>
          <w:szCs w:val="15"/>
        </w:rPr>
        <w:t xml:space="preserve"> VA: Internet Society, 2009</w:t>
      </w:r>
      <w:bookmarkEnd w:id="30"/>
      <w:r w:rsidRPr="00FC7846">
        <w:rPr>
          <w:sz w:val="15"/>
          <w:szCs w:val="15"/>
        </w:rPr>
        <w:t>.</w:t>
      </w:r>
      <w:bookmarkEnd w:id="31"/>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32" w:name="_Ref315884126"/>
      <w:r w:rsidRPr="00FC7846">
        <w:rPr>
          <w:sz w:val="15"/>
          <w:szCs w:val="15"/>
        </w:rPr>
        <w:t>BRUMLEY D, NEWSOME J, SONG D, et al. Towards automatic generation of vulnerability-based signatures[C]. Proceedings of 2006 IEEE Symposium Security and Privacy. Piscataway, NJ: IEEE, 2006. 2-16</w:t>
      </w:r>
      <w:bookmarkEnd w:id="32"/>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33" w:name="_Ref315884128"/>
      <w:r w:rsidRPr="00FC7846">
        <w:rPr>
          <w:sz w:val="15"/>
          <w:szCs w:val="15"/>
        </w:rPr>
        <w:t>BRUMLEY D, WANG H, JHA S, et al. Creating Vulnerability Signatures Using Weakest Preconditions[C]. Proceedings of the 20</w:t>
      </w:r>
      <w:r w:rsidRPr="00FC7846">
        <w:rPr>
          <w:sz w:val="15"/>
          <w:szCs w:val="15"/>
          <w:vertAlign w:val="superscript"/>
        </w:rPr>
        <w:t>th</w:t>
      </w:r>
      <w:r w:rsidRPr="00FC7846">
        <w:rPr>
          <w:sz w:val="15"/>
          <w:szCs w:val="15"/>
        </w:rPr>
        <w:t xml:space="preserve"> IEEE Computer Security Foundations Symposium. Piscataway, NJ: IEEE, 2007. 311-325</w:t>
      </w:r>
      <w:bookmarkEnd w:id="33"/>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34" w:name="_Ref315884129"/>
      <w:r w:rsidRPr="00FC7846">
        <w:rPr>
          <w:sz w:val="15"/>
          <w:szCs w:val="15"/>
        </w:rPr>
        <w:t>CABALLERO J, LIANG Z, POOSANKAM P, et al. Towards Generating High Coverage Vulnerability-Based Signatures with Protocol-Level Constraint-Guided Exploration[C]. Proceedings of the 12</w:t>
      </w:r>
      <w:r w:rsidRPr="00FC7846">
        <w:rPr>
          <w:sz w:val="15"/>
          <w:szCs w:val="15"/>
          <w:vertAlign w:val="superscript"/>
        </w:rPr>
        <w:t>th</w:t>
      </w:r>
      <w:r w:rsidRPr="00FC7846">
        <w:rPr>
          <w:sz w:val="15"/>
          <w:szCs w:val="15"/>
        </w:rPr>
        <w:t xml:space="preserve"> International </w:t>
      </w:r>
      <w:r w:rsidRPr="00FC7846">
        <w:rPr>
          <w:sz w:val="15"/>
          <w:szCs w:val="15"/>
        </w:rPr>
        <w:lastRenderedPageBreak/>
        <w:t>Symposium on Recent Advances in Intrusion Detection. Berlin: Springer, 2009. 161-181</w:t>
      </w:r>
      <w:bookmarkEnd w:id="34"/>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35" w:name="_Ref317355569"/>
      <w:r w:rsidRPr="00FC7846">
        <w:rPr>
          <w:sz w:val="15"/>
          <w:szCs w:val="15"/>
        </w:rPr>
        <w:t xml:space="preserve">CHO C, BABIĆ D, POOSANKAM P, et al. MACE: Model-inference-Assisted </w:t>
      </w:r>
      <w:proofErr w:type="spellStart"/>
      <w:r w:rsidRPr="00FC7846">
        <w:rPr>
          <w:sz w:val="15"/>
          <w:szCs w:val="15"/>
        </w:rPr>
        <w:t>Concolic</w:t>
      </w:r>
      <w:proofErr w:type="spellEnd"/>
      <w:r w:rsidRPr="00FC7846">
        <w:rPr>
          <w:sz w:val="15"/>
          <w:szCs w:val="15"/>
        </w:rPr>
        <w:t xml:space="preserve"> Exploration for Protocol and Vulnerability Discovery[C]. Proceedings of the 20</w:t>
      </w:r>
      <w:r w:rsidRPr="00FC7846">
        <w:rPr>
          <w:sz w:val="15"/>
          <w:szCs w:val="15"/>
          <w:vertAlign w:val="superscript"/>
        </w:rPr>
        <w:t>th</w:t>
      </w:r>
      <w:r w:rsidRPr="00FC7846">
        <w:rPr>
          <w:sz w:val="15"/>
          <w:szCs w:val="15"/>
        </w:rPr>
        <w:t xml:space="preserve"> USENIX Security Symposium. Berkeley, CA: USENIX, 2011.</w:t>
      </w:r>
      <w:bookmarkEnd w:id="35"/>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36" w:name="_Ref315945138"/>
      <w:r w:rsidRPr="00FC7846">
        <w:rPr>
          <w:sz w:val="15"/>
          <w:szCs w:val="15"/>
        </w:rPr>
        <w:t xml:space="preserve">BRUMLEY D, HARTWIG C, </w:t>
      </w:r>
      <w:proofErr w:type="gramStart"/>
      <w:r w:rsidRPr="00FC7846">
        <w:rPr>
          <w:sz w:val="15"/>
          <w:szCs w:val="15"/>
        </w:rPr>
        <w:t>KANG</w:t>
      </w:r>
      <w:proofErr w:type="gramEnd"/>
      <w:r w:rsidRPr="00FC7846">
        <w:rPr>
          <w:sz w:val="15"/>
          <w:szCs w:val="15"/>
        </w:rPr>
        <w:t xml:space="preserve"> M, et al. </w:t>
      </w:r>
      <w:proofErr w:type="spellStart"/>
      <w:r w:rsidRPr="00FC7846">
        <w:rPr>
          <w:sz w:val="15"/>
          <w:szCs w:val="15"/>
        </w:rPr>
        <w:t>BitScope</w:t>
      </w:r>
      <w:proofErr w:type="spellEnd"/>
      <w:r w:rsidRPr="00FC7846">
        <w:rPr>
          <w:sz w:val="15"/>
          <w:szCs w:val="15"/>
        </w:rPr>
        <w:t>: Automatically Dissecting Malicious Binaries[R]. School of Computer Science, Carnegie Mellon University, Technical Report CS-07-133, 2007</w:t>
      </w:r>
      <w:bookmarkEnd w:id="36"/>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37" w:name="_Ref317354371"/>
      <w:r w:rsidRPr="00FC7846">
        <w:rPr>
          <w:sz w:val="15"/>
          <w:szCs w:val="15"/>
        </w:rPr>
        <w:t xml:space="preserve">BRUMLEY D, HARTWIG C, LIANG Z, et al. Automatically Identifying Trigger-based Behavior in </w:t>
      </w:r>
      <w:proofErr w:type="gramStart"/>
      <w:r w:rsidRPr="00FC7846">
        <w:rPr>
          <w:sz w:val="15"/>
          <w:szCs w:val="15"/>
        </w:rPr>
        <w:t>Malware[</w:t>
      </w:r>
      <w:proofErr w:type="gramEnd"/>
      <w:r w:rsidRPr="00FC7846">
        <w:rPr>
          <w:sz w:val="15"/>
          <w:szCs w:val="15"/>
        </w:rPr>
        <w:t xml:space="preserve">M]. In: Lee W, Wang C, </w:t>
      </w:r>
      <w:proofErr w:type="gramStart"/>
      <w:r w:rsidRPr="00FC7846">
        <w:rPr>
          <w:sz w:val="15"/>
          <w:szCs w:val="15"/>
        </w:rPr>
        <w:t>Dagon</w:t>
      </w:r>
      <w:proofErr w:type="gramEnd"/>
      <w:r w:rsidRPr="00FC7846">
        <w:rPr>
          <w:sz w:val="15"/>
          <w:szCs w:val="15"/>
        </w:rPr>
        <w:t xml:space="preserve"> D, eds. Botnet Detection. Berlin: Springer, 2008. 65-88</w:t>
      </w:r>
      <w:bookmarkEnd w:id="37"/>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38" w:name="_Ref315945150"/>
      <w:r w:rsidRPr="00FC7846">
        <w:rPr>
          <w:sz w:val="15"/>
          <w:szCs w:val="15"/>
        </w:rPr>
        <w:t>COMPARETTI P M</w:t>
      </w:r>
      <w:r w:rsidR="003E08AF">
        <w:rPr>
          <w:rFonts w:hint="eastAsia"/>
          <w:sz w:val="15"/>
          <w:szCs w:val="15"/>
        </w:rPr>
        <w:t xml:space="preserve">, </w:t>
      </w:r>
      <w:r w:rsidRPr="00FC7846">
        <w:rPr>
          <w:sz w:val="15"/>
          <w:szCs w:val="15"/>
        </w:rPr>
        <w:t>SALVANESCHI G</w:t>
      </w:r>
      <w:r w:rsidR="003E08AF">
        <w:rPr>
          <w:rFonts w:hint="eastAsia"/>
          <w:sz w:val="15"/>
          <w:szCs w:val="15"/>
        </w:rPr>
        <w:t xml:space="preserve">, </w:t>
      </w:r>
      <w:r w:rsidRPr="00FC7846">
        <w:rPr>
          <w:sz w:val="15"/>
          <w:szCs w:val="15"/>
        </w:rPr>
        <w:t>KIRDA E</w:t>
      </w:r>
      <w:r w:rsidR="003E08AF">
        <w:rPr>
          <w:rFonts w:hint="eastAsia"/>
          <w:sz w:val="15"/>
          <w:szCs w:val="15"/>
        </w:rPr>
        <w:t xml:space="preserve">, </w:t>
      </w:r>
      <w:r w:rsidRPr="00FC7846">
        <w:rPr>
          <w:sz w:val="15"/>
          <w:szCs w:val="15"/>
        </w:rPr>
        <w:t>et al. Identifying Dormant Functionality in Malware Programs[C]. Proceedings of the 2010 IEEE Symposium on Security and Privacy. Piscataway, NJ: IEEE, 2010. 61-76</w:t>
      </w:r>
      <w:bookmarkEnd w:id="38"/>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39" w:name="_Ref315945131"/>
      <w:r w:rsidRPr="00FC7846">
        <w:rPr>
          <w:sz w:val="15"/>
          <w:szCs w:val="15"/>
        </w:rPr>
        <w:t>MOSER A, KRUEGEL C, KIRDA E. Exploring Multiple Execution Paths for Malware Analysis[C]. Proceedings of IEEE Symposium on Security and Privacy. Piscataway, NJ: IEEE, 2007 231-245</w:t>
      </w:r>
      <w:bookmarkEnd w:id="39"/>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40" w:name="_Ref315945135"/>
      <w:r w:rsidRPr="00FC7846">
        <w:rPr>
          <w:sz w:val="15"/>
          <w:szCs w:val="15"/>
        </w:rPr>
        <w:t>YIN H, SONG D, EGELE M, et al. Panorama: Capturing System-wide Information Flow for Malware Detection and Analysis[C]. Proceedings of ACM Conference on Computer and Communication Security. New York, NY: ACM, 2007. 116-127</w:t>
      </w:r>
      <w:bookmarkEnd w:id="40"/>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41" w:name="_Ref315878494"/>
      <w:r w:rsidRPr="00FC7846">
        <w:rPr>
          <w:sz w:val="15"/>
          <w:szCs w:val="15"/>
        </w:rPr>
        <w:t xml:space="preserve">NEWSOME J, BRUMLEY D, FRANKLIN J, et al. </w:t>
      </w:r>
      <w:proofErr w:type="spellStart"/>
      <w:r w:rsidRPr="00FC7846">
        <w:rPr>
          <w:sz w:val="15"/>
          <w:szCs w:val="15"/>
        </w:rPr>
        <w:t>Replayer</w:t>
      </w:r>
      <w:proofErr w:type="spellEnd"/>
      <w:r w:rsidRPr="00FC7846">
        <w:rPr>
          <w:sz w:val="15"/>
          <w:szCs w:val="15"/>
        </w:rPr>
        <w:t>: Automatic protocol replay by binary analysis[C]. Proceedings of the 13</w:t>
      </w:r>
      <w:r w:rsidRPr="00FC7846">
        <w:rPr>
          <w:sz w:val="15"/>
          <w:szCs w:val="15"/>
          <w:vertAlign w:val="superscript"/>
        </w:rPr>
        <w:t>th</w:t>
      </w:r>
      <w:r w:rsidRPr="00FC7846">
        <w:rPr>
          <w:sz w:val="15"/>
          <w:szCs w:val="15"/>
        </w:rPr>
        <w:t xml:space="preserve"> ACM CCS. New York, NY: ACM, 2006. 311-321</w:t>
      </w:r>
      <w:bookmarkEnd w:id="41"/>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42" w:name="_Ref317354752"/>
      <w:r w:rsidRPr="00FC7846">
        <w:rPr>
          <w:sz w:val="15"/>
          <w:szCs w:val="15"/>
        </w:rPr>
        <w:t>CABALLERO J, JOHNSON N, MCCAMANT S, et al. Binary Code Extraction and Interface Identification for Security Applications[C]. Proceedings of the 17</w:t>
      </w:r>
      <w:r w:rsidRPr="00FC7846">
        <w:rPr>
          <w:sz w:val="15"/>
          <w:szCs w:val="15"/>
          <w:vertAlign w:val="superscript"/>
        </w:rPr>
        <w:t>th</w:t>
      </w:r>
      <w:r w:rsidRPr="00FC7846">
        <w:rPr>
          <w:sz w:val="15"/>
          <w:szCs w:val="15"/>
        </w:rPr>
        <w:t xml:space="preserve"> Annual Network and Distributed System Security Symposium. </w:t>
      </w:r>
      <w:proofErr w:type="spellStart"/>
      <w:r w:rsidRPr="00FC7846">
        <w:rPr>
          <w:sz w:val="15"/>
          <w:szCs w:val="15"/>
        </w:rPr>
        <w:t>Rosten</w:t>
      </w:r>
      <w:proofErr w:type="spellEnd"/>
      <w:r w:rsidRPr="00FC7846">
        <w:rPr>
          <w:sz w:val="15"/>
          <w:szCs w:val="15"/>
        </w:rPr>
        <w:t xml:space="preserve"> VA: Internet Society, 2010.</w:t>
      </w:r>
      <w:bookmarkEnd w:id="42"/>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43" w:name="_Ref311279356"/>
      <w:bookmarkEnd w:id="23"/>
      <w:r w:rsidRPr="00FC7846">
        <w:rPr>
          <w:sz w:val="15"/>
          <w:szCs w:val="15"/>
        </w:rPr>
        <w:t xml:space="preserve">XU J, FAN J, AMMAR M, et al. Prefix-preserving IP address </w:t>
      </w:r>
      <w:proofErr w:type="spellStart"/>
      <w:r w:rsidRPr="00FC7846">
        <w:rPr>
          <w:sz w:val="15"/>
          <w:szCs w:val="15"/>
        </w:rPr>
        <w:t>anonymization</w:t>
      </w:r>
      <w:proofErr w:type="spellEnd"/>
      <w:r w:rsidRPr="00FC7846">
        <w:rPr>
          <w:sz w:val="15"/>
          <w:szCs w:val="15"/>
        </w:rPr>
        <w:t>: measurement-based security evaluation and a new cryptography-based scheme[C]. Proceedings of the 10</w:t>
      </w:r>
      <w:r w:rsidRPr="00FC7846">
        <w:rPr>
          <w:sz w:val="15"/>
          <w:szCs w:val="15"/>
          <w:vertAlign w:val="superscript"/>
        </w:rPr>
        <w:t>th</w:t>
      </w:r>
      <w:r w:rsidRPr="00FC7846">
        <w:rPr>
          <w:sz w:val="15"/>
          <w:szCs w:val="15"/>
        </w:rPr>
        <w:t xml:space="preserve"> IEEE International Conference on Network Protocols. Piscataway, NJ: IEEE, 2002. 280-289</w:t>
      </w:r>
      <w:bookmarkEnd w:id="43"/>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44" w:name="_Ref311293766"/>
      <w:r w:rsidRPr="00FC7846">
        <w:rPr>
          <w:sz w:val="15"/>
          <w:szCs w:val="15"/>
        </w:rPr>
        <w:t xml:space="preserve">LI J, OMIECINSKI E. Efficiency and security trade-off in </w:t>
      </w:r>
      <w:r w:rsidRPr="00FC7846">
        <w:rPr>
          <w:sz w:val="15"/>
          <w:szCs w:val="15"/>
        </w:rPr>
        <w:lastRenderedPageBreak/>
        <w:t>supporting range queries on encrypted databases[C]. Proceedings of the 19</w:t>
      </w:r>
      <w:r w:rsidRPr="00FC7846">
        <w:rPr>
          <w:sz w:val="15"/>
          <w:szCs w:val="15"/>
          <w:vertAlign w:val="superscript"/>
        </w:rPr>
        <w:t>th</w:t>
      </w:r>
      <w:r w:rsidRPr="00FC7846">
        <w:rPr>
          <w:sz w:val="15"/>
          <w:szCs w:val="15"/>
        </w:rPr>
        <w:t xml:space="preserve"> Annual IFIP WG 11.3 Working Conference on Data and Applications Security. Berlin: Springer, 2005. 69-83</w:t>
      </w:r>
      <w:bookmarkEnd w:id="44"/>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45" w:name="_Ref315874169"/>
      <w:r w:rsidRPr="00FC7846">
        <w:rPr>
          <w:sz w:val="15"/>
          <w:szCs w:val="15"/>
        </w:rPr>
        <w:t xml:space="preserve">SHARIF M, LANZI A, GIFFIN J, et al. Impeding malware analysis using conditional code obfuscation[C]. Proceedings of the Network and Distributed System Security Symposium. </w:t>
      </w:r>
      <w:proofErr w:type="spellStart"/>
      <w:r w:rsidRPr="00FC7846">
        <w:rPr>
          <w:sz w:val="15"/>
          <w:szCs w:val="15"/>
        </w:rPr>
        <w:t>Rosten</w:t>
      </w:r>
      <w:proofErr w:type="gramStart"/>
      <w:r w:rsidRPr="00FC7846">
        <w:rPr>
          <w:sz w:val="15"/>
          <w:szCs w:val="15"/>
        </w:rPr>
        <w:t>,VA</w:t>
      </w:r>
      <w:proofErr w:type="spellEnd"/>
      <w:proofErr w:type="gramEnd"/>
      <w:r w:rsidRPr="00FC7846">
        <w:rPr>
          <w:sz w:val="15"/>
          <w:szCs w:val="15"/>
        </w:rPr>
        <w:t>: Internet Society, 2008. 321-333</w:t>
      </w:r>
      <w:bookmarkEnd w:id="45"/>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46" w:name="_Ref320811497"/>
      <w:r w:rsidRPr="00FC7846">
        <w:rPr>
          <w:sz w:val="15"/>
          <w:szCs w:val="15"/>
        </w:rPr>
        <w:t>AMANATIDIS G, BOLDYREVA A, O'Neill A. Provably-secure schemes for basic query support in outsourced databases[C]. Proceedings of the 21</w:t>
      </w:r>
      <w:r w:rsidRPr="00FC7846">
        <w:rPr>
          <w:sz w:val="15"/>
          <w:szCs w:val="15"/>
          <w:vertAlign w:val="superscript"/>
        </w:rPr>
        <w:t>st</w:t>
      </w:r>
      <w:r w:rsidRPr="00FC7846">
        <w:rPr>
          <w:sz w:val="15"/>
          <w:szCs w:val="15"/>
        </w:rPr>
        <w:t xml:space="preserve"> annual IFIP WG 11.3 working conference on Data and applications security. Berlin: Springer-</w:t>
      </w:r>
      <w:proofErr w:type="spellStart"/>
      <w:r w:rsidRPr="00FC7846">
        <w:rPr>
          <w:sz w:val="15"/>
          <w:szCs w:val="15"/>
        </w:rPr>
        <w:t>Verlag</w:t>
      </w:r>
      <w:proofErr w:type="spellEnd"/>
      <w:r w:rsidRPr="00FC7846">
        <w:rPr>
          <w:sz w:val="15"/>
          <w:szCs w:val="15"/>
        </w:rPr>
        <w:t>, 2007. 14-30</w:t>
      </w:r>
      <w:bookmarkEnd w:id="46"/>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47" w:name="_Ref320720552"/>
      <w:r w:rsidRPr="00FC7846">
        <w:rPr>
          <w:sz w:val="15"/>
          <w:szCs w:val="15"/>
        </w:rPr>
        <w:t>XIAO L, YEN, I. Security Analysis and Enhancement for Prefix-Preserving Encryption Schemes [R]. Department of Computer Science, University of Texas at Dallas, Technical Report UTDCS-04-12, 2012</w:t>
      </w:r>
      <w:bookmarkEnd w:id="47"/>
    </w:p>
    <w:p w:rsidR="0056486E" w:rsidRPr="00FC7846" w:rsidRDefault="0056486E" w:rsidP="00BC79D9">
      <w:pPr>
        <w:pStyle w:val="af9"/>
        <w:tabs>
          <w:tab w:val="clear" w:pos="426"/>
          <w:tab w:val="left" w:pos="567"/>
        </w:tabs>
        <w:spacing w:line="240" w:lineRule="auto"/>
        <w:ind w:left="405" w:hangingChars="270" w:hanging="405"/>
        <w:rPr>
          <w:sz w:val="15"/>
          <w:szCs w:val="15"/>
        </w:rPr>
      </w:pPr>
      <w:bookmarkStart w:id="48" w:name="_Ref323922553"/>
      <w:r w:rsidRPr="00FC7846">
        <w:rPr>
          <w:sz w:val="15"/>
          <w:szCs w:val="15"/>
        </w:rPr>
        <w:t>贾春福，王志，刘昕，等．路径模糊：一种有效抵抗符号执行的二进制混淆技术．计算机研究与发展，</w:t>
      </w:r>
      <w:r w:rsidRPr="00FC7846">
        <w:rPr>
          <w:sz w:val="15"/>
          <w:szCs w:val="15"/>
        </w:rPr>
        <w:t>2011</w:t>
      </w:r>
      <w:r w:rsidRPr="00FC7846">
        <w:rPr>
          <w:sz w:val="15"/>
          <w:szCs w:val="15"/>
        </w:rPr>
        <w:t>，</w:t>
      </w:r>
      <w:r w:rsidRPr="00FC7846">
        <w:rPr>
          <w:sz w:val="15"/>
          <w:szCs w:val="15"/>
        </w:rPr>
        <w:t>Vol.48(11)</w:t>
      </w:r>
      <w:r w:rsidRPr="00FC7846">
        <w:rPr>
          <w:sz w:val="15"/>
          <w:szCs w:val="15"/>
        </w:rPr>
        <w:t>：</w:t>
      </w:r>
      <w:r w:rsidRPr="00FC7846">
        <w:rPr>
          <w:sz w:val="15"/>
          <w:szCs w:val="15"/>
        </w:rPr>
        <w:t>2111-2119</w:t>
      </w:r>
      <w:bookmarkEnd w:id="48"/>
    </w:p>
    <w:p w:rsidR="0056486E" w:rsidRPr="00FC7846" w:rsidRDefault="0056486E" w:rsidP="002F1EA0">
      <w:pPr>
        <w:pStyle w:val="af9"/>
        <w:numPr>
          <w:ilvl w:val="0"/>
          <w:numId w:val="0"/>
        </w:numPr>
        <w:tabs>
          <w:tab w:val="clear" w:pos="426"/>
          <w:tab w:val="left" w:pos="567"/>
        </w:tabs>
        <w:spacing w:line="240" w:lineRule="auto"/>
        <w:ind w:leftChars="177" w:left="425"/>
        <w:rPr>
          <w:sz w:val="15"/>
          <w:szCs w:val="15"/>
        </w:rPr>
      </w:pPr>
      <w:r w:rsidRPr="00FC7846">
        <w:rPr>
          <w:sz w:val="15"/>
          <w:szCs w:val="15"/>
        </w:rPr>
        <w:t xml:space="preserve">JIA C, WANG Z, LIU X, et al. Branch Obfuscation: An Efficient Binary Code Obfuscation to Impede Symbolic Execution. Journal of Computer Research and Development, 2011, </w:t>
      </w:r>
      <w:proofErr w:type="gramStart"/>
      <w:r w:rsidRPr="00FC7846">
        <w:rPr>
          <w:sz w:val="15"/>
          <w:szCs w:val="15"/>
        </w:rPr>
        <w:t>Vol.48(</w:t>
      </w:r>
      <w:proofErr w:type="gramEnd"/>
      <w:r w:rsidRPr="00FC7846">
        <w:rPr>
          <w:sz w:val="15"/>
          <w:szCs w:val="15"/>
        </w:rPr>
        <w:t>11):2111-2119</w:t>
      </w:r>
    </w:p>
    <w:p w:rsidR="00B54F97" w:rsidRPr="00B54F97" w:rsidRDefault="00B54F97" w:rsidP="00BC79D9">
      <w:pPr>
        <w:pStyle w:val="af9"/>
        <w:tabs>
          <w:tab w:val="clear" w:pos="426"/>
          <w:tab w:val="left" w:pos="567"/>
        </w:tabs>
        <w:spacing w:line="240" w:lineRule="auto"/>
        <w:ind w:left="405" w:hangingChars="270" w:hanging="405"/>
        <w:rPr>
          <w:sz w:val="15"/>
          <w:szCs w:val="15"/>
        </w:rPr>
      </w:pPr>
      <w:bookmarkStart w:id="49" w:name="_Ref317183029"/>
      <w:bookmarkStart w:id="50" w:name="_Ref320114673"/>
      <w:r w:rsidRPr="00B54F97">
        <w:rPr>
          <w:sz w:val="15"/>
          <w:szCs w:val="15"/>
        </w:rPr>
        <w:t>F</w:t>
      </w:r>
      <w:r>
        <w:rPr>
          <w:rFonts w:hint="eastAsia"/>
          <w:sz w:val="15"/>
          <w:szCs w:val="15"/>
        </w:rPr>
        <w:t>ALCARIN</w:t>
      </w:r>
      <w:r w:rsidRPr="00B54F97">
        <w:rPr>
          <w:sz w:val="15"/>
          <w:szCs w:val="15"/>
        </w:rPr>
        <w:t xml:space="preserve"> P, </w:t>
      </w:r>
      <w:r w:rsidR="00152E61">
        <w:rPr>
          <w:rFonts w:hint="eastAsia"/>
          <w:sz w:val="15"/>
          <w:szCs w:val="15"/>
        </w:rPr>
        <w:t xml:space="preserve">CARLO </w:t>
      </w:r>
      <w:r w:rsidRPr="00B54F97">
        <w:rPr>
          <w:sz w:val="15"/>
          <w:szCs w:val="15"/>
        </w:rPr>
        <w:t xml:space="preserve">S, </w:t>
      </w:r>
      <w:r w:rsidR="00152E61">
        <w:rPr>
          <w:rFonts w:hint="eastAsia"/>
          <w:sz w:val="15"/>
          <w:szCs w:val="15"/>
        </w:rPr>
        <w:t xml:space="preserve">CABUTTO </w:t>
      </w:r>
      <w:r w:rsidRPr="00B54F97">
        <w:rPr>
          <w:sz w:val="15"/>
          <w:szCs w:val="15"/>
        </w:rPr>
        <w:t xml:space="preserve">A, </w:t>
      </w:r>
      <w:r w:rsidR="00152E61">
        <w:rPr>
          <w:rFonts w:hint="eastAsia"/>
          <w:sz w:val="15"/>
          <w:szCs w:val="15"/>
        </w:rPr>
        <w:t>et al</w:t>
      </w:r>
      <w:r w:rsidRPr="00B54F97">
        <w:rPr>
          <w:sz w:val="15"/>
          <w:szCs w:val="15"/>
        </w:rPr>
        <w:t>. Exploiting Code Mobility for Dynamic Binary Obfuscation</w:t>
      </w:r>
      <w:r w:rsidR="00152E61">
        <w:rPr>
          <w:rFonts w:hint="eastAsia"/>
          <w:sz w:val="15"/>
          <w:szCs w:val="15"/>
        </w:rPr>
        <w:t>[C].</w:t>
      </w:r>
      <w:r w:rsidRPr="00B54F97">
        <w:rPr>
          <w:sz w:val="15"/>
          <w:szCs w:val="15"/>
        </w:rPr>
        <w:t xml:space="preserve"> Proceedings of the 2011 World Congress on Internet Security, Piscataway, NJ: IEEE, 2011. 114-120</w:t>
      </w:r>
      <w:bookmarkEnd w:id="49"/>
      <w:bookmarkEnd w:id="50"/>
      <w:r w:rsidRPr="00B54F97">
        <w:rPr>
          <w:sz w:val="15"/>
          <w:szCs w:val="15"/>
        </w:rPr>
        <w:t xml:space="preserve"> </w:t>
      </w:r>
    </w:p>
    <w:p w:rsidR="00B54F97" w:rsidRDefault="00152E61" w:rsidP="00BC79D9">
      <w:pPr>
        <w:pStyle w:val="af9"/>
        <w:tabs>
          <w:tab w:val="clear" w:pos="426"/>
          <w:tab w:val="left" w:pos="567"/>
        </w:tabs>
        <w:spacing w:line="240" w:lineRule="auto"/>
        <w:ind w:left="405" w:hangingChars="270" w:hanging="405"/>
        <w:rPr>
          <w:sz w:val="15"/>
          <w:szCs w:val="15"/>
        </w:rPr>
      </w:pPr>
      <w:bookmarkStart w:id="51" w:name="_Ref316918472"/>
      <w:r>
        <w:rPr>
          <w:rFonts w:hint="eastAsia"/>
          <w:sz w:val="15"/>
          <w:szCs w:val="15"/>
        </w:rPr>
        <w:t xml:space="preserve">CECCATO </w:t>
      </w:r>
      <w:r w:rsidR="00B54F97" w:rsidRPr="00B54F97">
        <w:rPr>
          <w:sz w:val="15"/>
          <w:szCs w:val="15"/>
        </w:rPr>
        <w:t xml:space="preserve">M, </w:t>
      </w:r>
      <w:r>
        <w:rPr>
          <w:rFonts w:hint="eastAsia"/>
          <w:sz w:val="15"/>
          <w:szCs w:val="15"/>
        </w:rPr>
        <w:t xml:space="preserve">TONELLA </w:t>
      </w:r>
      <w:r w:rsidR="00B54F97" w:rsidRPr="00B54F97">
        <w:rPr>
          <w:sz w:val="15"/>
          <w:szCs w:val="15"/>
        </w:rPr>
        <w:t xml:space="preserve">P. </w:t>
      </w:r>
      <w:proofErr w:type="spellStart"/>
      <w:r w:rsidR="00B54F97" w:rsidRPr="00B54F97">
        <w:rPr>
          <w:sz w:val="15"/>
          <w:szCs w:val="15"/>
        </w:rPr>
        <w:t>CodeBender</w:t>
      </w:r>
      <w:proofErr w:type="spellEnd"/>
      <w:r w:rsidR="00B54F97" w:rsidRPr="00B54F97">
        <w:rPr>
          <w:sz w:val="15"/>
          <w:szCs w:val="15"/>
        </w:rPr>
        <w:t xml:space="preserve">: Remote Software Protection Using Orthogonal </w:t>
      </w:r>
      <w:proofErr w:type="gramStart"/>
      <w:r w:rsidR="00B54F97" w:rsidRPr="00B54F97">
        <w:rPr>
          <w:sz w:val="15"/>
          <w:szCs w:val="15"/>
        </w:rPr>
        <w:t>Replacement</w:t>
      </w:r>
      <w:r>
        <w:rPr>
          <w:rFonts w:hint="eastAsia"/>
          <w:sz w:val="15"/>
          <w:szCs w:val="15"/>
        </w:rPr>
        <w:t>[</w:t>
      </w:r>
      <w:proofErr w:type="gramEnd"/>
      <w:r>
        <w:rPr>
          <w:rFonts w:hint="eastAsia"/>
          <w:sz w:val="15"/>
          <w:szCs w:val="15"/>
        </w:rPr>
        <w:t>J].</w:t>
      </w:r>
      <w:r w:rsidR="00B54F97" w:rsidRPr="00B54F97">
        <w:rPr>
          <w:sz w:val="15"/>
          <w:szCs w:val="15"/>
        </w:rPr>
        <w:t xml:space="preserve"> IEEE Software, 2011, 28(2): 28-34</w:t>
      </w:r>
      <w:bookmarkEnd w:id="51"/>
    </w:p>
    <w:p w:rsidR="00BC79D9" w:rsidRPr="00BC79D9" w:rsidRDefault="00BC79D9" w:rsidP="00BC79D9">
      <w:pPr>
        <w:pStyle w:val="af9"/>
        <w:tabs>
          <w:tab w:val="clear" w:pos="426"/>
          <w:tab w:val="left" w:pos="567"/>
        </w:tabs>
        <w:spacing w:line="240" w:lineRule="auto"/>
        <w:ind w:left="405" w:hangingChars="270" w:hanging="405"/>
        <w:rPr>
          <w:sz w:val="15"/>
          <w:szCs w:val="15"/>
        </w:rPr>
      </w:pPr>
      <w:bookmarkStart w:id="52" w:name="_Ref323981239"/>
      <w:r w:rsidRPr="00FC7846">
        <w:rPr>
          <w:sz w:val="15"/>
          <w:szCs w:val="15"/>
        </w:rPr>
        <w:t>WANG Z, MING J, JIA C, et al. Linear Obfuscation to Combat Symbolic Execution[C]. Proceedings of the 16</w:t>
      </w:r>
      <w:r w:rsidRPr="00FC7846">
        <w:rPr>
          <w:sz w:val="15"/>
          <w:szCs w:val="15"/>
          <w:vertAlign w:val="superscript"/>
        </w:rPr>
        <w:t>th</w:t>
      </w:r>
      <w:r w:rsidRPr="00FC7846">
        <w:rPr>
          <w:sz w:val="15"/>
          <w:szCs w:val="15"/>
        </w:rPr>
        <w:t xml:space="preserve"> European Symposium on Research in Computer Security (ESORICS 2011), LNCS 6879, </w:t>
      </w:r>
      <w:r w:rsidRPr="00FC7846">
        <w:rPr>
          <w:bCs/>
          <w:sz w:val="15"/>
          <w:szCs w:val="15"/>
        </w:rPr>
        <w:t>Leuven, Belgium, September 2011</w:t>
      </w:r>
      <w:r w:rsidRPr="00FC7846">
        <w:rPr>
          <w:sz w:val="15"/>
          <w:szCs w:val="15"/>
        </w:rPr>
        <w:t>. 210-226</w:t>
      </w:r>
      <w:bookmarkEnd w:id="52"/>
    </w:p>
    <w:sectPr w:rsidR="00BC79D9" w:rsidRPr="00BC79D9" w:rsidSect="00FF46C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2FE" w:rsidRDefault="00D212FE" w:rsidP="003F61C6">
      <w:r>
        <w:separator/>
      </w:r>
    </w:p>
  </w:endnote>
  <w:endnote w:type="continuationSeparator" w:id="0">
    <w:p w:rsidR="00D212FE" w:rsidRDefault="00D212FE" w:rsidP="003F6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楷体">
    <w:altName w:val="Arial Unicode MS"/>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C0A" w:rsidRDefault="00B56C0A" w:rsidP="00B56C0A">
    <w:pPr>
      <w:pStyle w:val="afe"/>
      <w:ind w:right="-58"/>
    </w:pPr>
    <w:r>
      <w:rPr>
        <w:rFonts w:ascii="黑体" w:eastAsia="黑体" w:hint="eastAsia"/>
      </w:rPr>
      <w:t>基金项目</w:t>
    </w:r>
    <w:r>
      <w:rPr>
        <w:rFonts w:ascii="黑体" w:hint="eastAsia"/>
      </w:rPr>
      <w:t>：</w:t>
    </w:r>
    <w:r>
      <w:rPr>
        <w:rFonts w:hint="eastAsia"/>
      </w:rPr>
      <w:t>国家自然科学基金资助项目（</w:t>
    </w:r>
    <w:r>
      <w:t>60973141</w:t>
    </w:r>
    <w:r>
      <w:rPr>
        <w:rFonts w:hint="eastAsia"/>
      </w:rPr>
      <w:t>）；高等学校博士学科点专项科研基金（</w:t>
    </w:r>
    <w:r>
      <w:t>20100031110030</w:t>
    </w:r>
    <w:r>
      <w:rPr>
        <w:rFonts w:hint="eastAsia"/>
      </w:rPr>
      <w:t>）；</w:t>
    </w:r>
    <w:r>
      <w:t xml:space="preserve"> </w:t>
    </w:r>
  </w:p>
  <w:p w:rsidR="00B56C0A" w:rsidRPr="00B56C0A" w:rsidRDefault="00B56C0A" w:rsidP="00B56C0A">
    <w:pPr>
      <w:pStyle w:val="afe"/>
      <w:ind w:right="-58"/>
    </w:pPr>
    <w:r>
      <w:rPr>
        <w:b/>
      </w:rPr>
      <w:t>Foundation Items:</w:t>
    </w:r>
    <w:r>
      <w:t xml:space="preserve"> The National Natural Science Foundation of China (60973141); The Specialized Research Fund for the Doctoral Program of Higher Education of China (20100031110030)</w:t>
    </w:r>
    <w:r>
      <w:rPr>
        <w:rFonts w:hint="eastAsia"/>
      </w:rPr>
      <w:t>；</w:t>
    </w:r>
  </w:p>
  <w:p w:rsidR="00B56C0A" w:rsidRPr="00B56C0A" w:rsidRDefault="00B56C0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2FE" w:rsidRDefault="00D212FE" w:rsidP="003F61C6">
      <w:r>
        <w:separator/>
      </w:r>
    </w:p>
  </w:footnote>
  <w:footnote w:type="continuationSeparator" w:id="0">
    <w:p w:rsidR="00D212FE" w:rsidRDefault="00D212FE" w:rsidP="003F61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4F32"/>
    <w:multiLevelType w:val="hybridMultilevel"/>
    <w:tmpl w:val="A768DA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DD0161"/>
    <w:multiLevelType w:val="hybridMultilevel"/>
    <w:tmpl w:val="9F96C008"/>
    <w:lvl w:ilvl="0" w:tplc="AB2E8A14">
      <w:start w:val="1"/>
      <w:numFmt w:val="japaneseCounting"/>
      <w:lvlText w:val="%1、"/>
      <w:lvlJc w:val="left"/>
      <w:pPr>
        <w:ind w:left="600" w:hanging="6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4C6ABE"/>
    <w:multiLevelType w:val="hybridMultilevel"/>
    <w:tmpl w:val="2660B4D4"/>
    <w:lvl w:ilvl="0" w:tplc="677805C2">
      <w:start w:val="1"/>
      <w:numFmt w:val="decimal"/>
      <w:lvlText w:val="%1."/>
      <w:lvlJc w:val="left"/>
      <w:pPr>
        <w:ind w:left="360" w:hanging="36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E149D8"/>
    <w:multiLevelType w:val="hybridMultilevel"/>
    <w:tmpl w:val="B7B889B6"/>
    <w:lvl w:ilvl="0" w:tplc="3926CB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C81492E"/>
    <w:multiLevelType w:val="hybridMultilevel"/>
    <w:tmpl w:val="5852D902"/>
    <w:lvl w:ilvl="0" w:tplc="1A2C8FC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DBF6663"/>
    <w:multiLevelType w:val="hybridMultilevel"/>
    <w:tmpl w:val="F3DCE6C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E9A20B3"/>
    <w:multiLevelType w:val="hybridMultilevel"/>
    <w:tmpl w:val="0224948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nsid w:val="280F7C06"/>
    <w:multiLevelType w:val="hybridMultilevel"/>
    <w:tmpl w:val="B4B06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BAA57CC"/>
    <w:multiLevelType w:val="hybridMultilevel"/>
    <w:tmpl w:val="830610F0"/>
    <w:lvl w:ilvl="0" w:tplc="32C633E6">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FF339DF"/>
    <w:multiLevelType w:val="hybridMultilevel"/>
    <w:tmpl w:val="4016F5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3B48FC"/>
    <w:multiLevelType w:val="hybridMultilevel"/>
    <w:tmpl w:val="AACA823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FB82ADB"/>
    <w:multiLevelType w:val="hybridMultilevel"/>
    <w:tmpl w:val="8174AB8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DBE468F"/>
    <w:multiLevelType w:val="hybridMultilevel"/>
    <w:tmpl w:val="26F8516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2F51B8D"/>
    <w:multiLevelType w:val="hybridMultilevel"/>
    <w:tmpl w:val="EE34C4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5634837"/>
    <w:multiLevelType w:val="hybridMultilevel"/>
    <w:tmpl w:val="5860EA3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BDE7087"/>
    <w:multiLevelType w:val="hybridMultilevel"/>
    <w:tmpl w:val="812AADAC"/>
    <w:lvl w:ilvl="0" w:tplc="ED0A40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DA1040A"/>
    <w:multiLevelType w:val="hybridMultilevel"/>
    <w:tmpl w:val="900A395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3497B02"/>
    <w:multiLevelType w:val="hybridMultilevel"/>
    <w:tmpl w:val="896A374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72506F9"/>
    <w:multiLevelType w:val="hybridMultilevel"/>
    <w:tmpl w:val="433EF4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77431264"/>
    <w:multiLevelType w:val="hybridMultilevel"/>
    <w:tmpl w:val="222A2D6C"/>
    <w:lvl w:ilvl="0" w:tplc="D7325B2C">
      <w:start w:val="1"/>
      <w:numFmt w:val="decimal"/>
      <w:pStyle w:val="1"/>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975536D"/>
    <w:multiLevelType w:val="hybridMultilevel"/>
    <w:tmpl w:val="7EBEE64E"/>
    <w:lvl w:ilvl="0" w:tplc="ED0A400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num w:numId="1">
    <w:abstractNumId w:val="11"/>
  </w:num>
  <w:num w:numId="2">
    <w:abstractNumId w:val="1"/>
  </w:num>
  <w:num w:numId="3">
    <w:abstractNumId w:val="10"/>
  </w:num>
  <w:num w:numId="4">
    <w:abstractNumId w:val="17"/>
  </w:num>
  <w:num w:numId="5">
    <w:abstractNumId w:val="0"/>
  </w:num>
  <w:num w:numId="6">
    <w:abstractNumId w:val="9"/>
  </w:num>
  <w:num w:numId="7">
    <w:abstractNumId w:val="14"/>
  </w:num>
  <w:num w:numId="8">
    <w:abstractNumId w:val="15"/>
  </w:num>
  <w:num w:numId="9">
    <w:abstractNumId w:val="7"/>
  </w:num>
  <w:num w:numId="10">
    <w:abstractNumId w:val="18"/>
  </w:num>
  <w:num w:numId="11">
    <w:abstractNumId w:val="6"/>
  </w:num>
  <w:num w:numId="12">
    <w:abstractNumId w:val="12"/>
  </w:num>
  <w:num w:numId="13">
    <w:abstractNumId w:val="16"/>
  </w:num>
  <w:num w:numId="14">
    <w:abstractNumId w:val="21"/>
  </w:num>
  <w:num w:numId="15">
    <w:abstractNumId w:val="3"/>
  </w:num>
  <w:num w:numId="16">
    <w:abstractNumId w:val="4"/>
  </w:num>
  <w:num w:numId="17">
    <w:abstractNumId w:val="8"/>
  </w:num>
  <w:num w:numId="18">
    <w:abstractNumId w:val="2"/>
  </w:num>
  <w:num w:numId="19">
    <w:abstractNumId w:val="5"/>
  </w:num>
  <w:num w:numId="20">
    <w:abstractNumId w:val="19"/>
  </w:num>
  <w:num w:numId="21">
    <w:abstractNumId w:val="20"/>
  </w:num>
  <w:num w:numId="22">
    <w:abstractNumId w:val="20"/>
    <w:lvlOverride w:ilvl="0">
      <w:startOverride w:val="1"/>
    </w:lvlOverride>
  </w:num>
  <w:num w:numId="23">
    <w:abstractNumId w:val="20"/>
  </w:num>
  <w:num w:numId="24">
    <w:abstractNumId w:val="13"/>
    <w:lvlOverride w:ilvl="0">
      <w:startOverride w:val="1"/>
    </w:lvlOverride>
  </w:num>
  <w:num w:numId="25">
    <w:abstractNumId w:val="20"/>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embedSystemFonts/>
  <w:bordersDoNotSurroundHeader/>
  <w:bordersDoNotSurroundFooter/>
  <w:activeWritingStyle w:appName="MSWord" w:lang="zh-CN"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Arial&lt;/FontName&gt;&lt;FontSize&gt;16&lt;/FontSize&gt;&lt;ReflistTitle&gt;&lt;style font=&quot;Ã¥Â®ÂÃ¤Â½Â&quot; charset=&quot;134&quot;&gt;参考文献&lt;/sty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xwfwvdpaex996exs2nxfde2r9wtpfxvd2pw&quot;&gt;BitAnalysis&lt;record-ids&gt;&lt;item&gt;51&lt;/item&gt;&lt;item&gt;86&lt;/item&gt;&lt;item&gt;100&lt;/item&gt;&lt;item&gt;101&lt;/item&gt;&lt;item&gt;102&lt;/item&gt;&lt;item&gt;103&lt;/item&gt;&lt;item&gt;104&lt;/item&gt;&lt;item&gt;121&lt;/item&gt;&lt;/record-ids&gt;&lt;/item&gt;&lt;/Libraries&gt;"/>
  </w:docVars>
  <w:rsids>
    <w:rsidRoot w:val="00DF6218"/>
    <w:rsid w:val="000004CA"/>
    <w:rsid w:val="00000AF4"/>
    <w:rsid w:val="000038AC"/>
    <w:rsid w:val="00003A6C"/>
    <w:rsid w:val="00004E30"/>
    <w:rsid w:val="00005CF8"/>
    <w:rsid w:val="0001017E"/>
    <w:rsid w:val="00014A94"/>
    <w:rsid w:val="00014D6F"/>
    <w:rsid w:val="00014DBD"/>
    <w:rsid w:val="00016176"/>
    <w:rsid w:val="0001747B"/>
    <w:rsid w:val="00017506"/>
    <w:rsid w:val="00020629"/>
    <w:rsid w:val="00020CCB"/>
    <w:rsid w:val="00021E0C"/>
    <w:rsid w:val="0002217A"/>
    <w:rsid w:val="00022991"/>
    <w:rsid w:val="00022E3E"/>
    <w:rsid w:val="00024640"/>
    <w:rsid w:val="000263A4"/>
    <w:rsid w:val="0002763A"/>
    <w:rsid w:val="00030731"/>
    <w:rsid w:val="000322C4"/>
    <w:rsid w:val="00033066"/>
    <w:rsid w:val="00033CD3"/>
    <w:rsid w:val="000342C9"/>
    <w:rsid w:val="0004017D"/>
    <w:rsid w:val="000417E2"/>
    <w:rsid w:val="000422AC"/>
    <w:rsid w:val="00044FA5"/>
    <w:rsid w:val="000479ED"/>
    <w:rsid w:val="0005029F"/>
    <w:rsid w:val="00051026"/>
    <w:rsid w:val="00051EDF"/>
    <w:rsid w:val="00053F74"/>
    <w:rsid w:val="0005733D"/>
    <w:rsid w:val="00057C6B"/>
    <w:rsid w:val="0006140C"/>
    <w:rsid w:val="0006176A"/>
    <w:rsid w:val="00061D66"/>
    <w:rsid w:val="0006332D"/>
    <w:rsid w:val="00064306"/>
    <w:rsid w:val="000664DB"/>
    <w:rsid w:val="000665EE"/>
    <w:rsid w:val="00070843"/>
    <w:rsid w:val="00072C1E"/>
    <w:rsid w:val="0007330C"/>
    <w:rsid w:val="0007562E"/>
    <w:rsid w:val="000757F6"/>
    <w:rsid w:val="000823A4"/>
    <w:rsid w:val="00082F43"/>
    <w:rsid w:val="00082FA4"/>
    <w:rsid w:val="000845C7"/>
    <w:rsid w:val="00084A5C"/>
    <w:rsid w:val="000864F3"/>
    <w:rsid w:val="00086AAB"/>
    <w:rsid w:val="00087A21"/>
    <w:rsid w:val="00091A9B"/>
    <w:rsid w:val="00093606"/>
    <w:rsid w:val="00095985"/>
    <w:rsid w:val="00095D27"/>
    <w:rsid w:val="00096330"/>
    <w:rsid w:val="00097B8C"/>
    <w:rsid w:val="00097FA1"/>
    <w:rsid w:val="000A0309"/>
    <w:rsid w:val="000A5541"/>
    <w:rsid w:val="000A5736"/>
    <w:rsid w:val="000A7758"/>
    <w:rsid w:val="000A7991"/>
    <w:rsid w:val="000B1496"/>
    <w:rsid w:val="000B28B3"/>
    <w:rsid w:val="000B6FFF"/>
    <w:rsid w:val="000C070E"/>
    <w:rsid w:val="000C1219"/>
    <w:rsid w:val="000C17A6"/>
    <w:rsid w:val="000C2904"/>
    <w:rsid w:val="000C39D0"/>
    <w:rsid w:val="000C3E71"/>
    <w:rsid w:val="000D2D20"/>
    <w:rsid w:val="000D3229"/>
    <w:rsid w:val="000D3647"/>
    <w:rsid w:val="000D3840"/>
    <w:rsid w:val="000D3FDB"/>
    <w:rsid w:val="000D41BE"/>
    <w:rsid w:val="000D4257"/>
    <w:rsid w:val="000D4CC4"/>
    <w:rsid w:val="000D6468"/>
    <w:rsid w:val="000D68FB"/>
    <w:rsid w:val="000D6B68"/>
    <w:rsid w:val="000E0BDA"/>
    <w:rsid w:val="000E10B1"/>
    <w:rsid w:val="000E3005"/>
    <w:rsid w:val="000E3E80"/>
    <w:rsid w:val="000E4428"/>
    <w:rsid w:val="000E59F1"/>
    <w:rsid w:val="000E5D76"/>
    <w:rsid w:val="000F0BE4"/>
    <w:rsid w:val="000F25BF"/>
    <w:rsid w:val="000F65ED"/>
    <w:rsid w:val="000F6C8D"/>
    <w:rsid w:val="001019C1"/>
    <w:rsid w:val="001030EE"/>
    <w:rsid w:val="00103EEB"/>
    <w:rsid w:val="00103F8D"/>
    <w:rsid w:val="00104BF0"/>
    <w:rsid w:val="0010621D"/>
    <w:rsid w:val="00107A52"/>
    <w:rsid w:val="00112057"/>
    <w:rsid w:val="0011378F"/>
    <w:rsid w:val="0011406D"/>
    <w:rsid w:val="00115939"/>
    <w:rsid w:val="00116465"/>
    <w:rsid w:val="0011727A"/>
    <w:rsid w:val="0012044C"/>
    <w:rsid w:val="001232B1"/>
    <w:rsid w:val="001234C2"/>
    <w:rsid w:val="001237CC"/>
    <w:rsid w:val="0012485B"/>
    <w:rsid w:val="00124FF5"/>
    <w:rsid w:val="001304E4"/>
    <w:rsid w:val="001319AD"/>
    <w:rsid w:val="001320A6"/>
    <w:rsid w:val="00133ED3"/>
    <w:rsid w:val="0013536A"/>
    <w:rsid w:val="00136BEE"/>
    <w:rsid w:val="0014104C"/>
    <w:rsid w:val="001453BC"/>
    <w:rsid w:val="00145F80"/>
    <w:rsid w:val="00147A0B"/>
    <w:rsid w:val="00151E6C"/>
    <w:rsid w:val="00152E61"/>
    <w:rsid w:val="00153141"/>
    <w:rsid w:val="0015324F"/>
    <w:rsid w:val="00153909"/>
    <w:rsid w:val="00154EF6"/>
    <w:rsid w:val="00154F79"/>
    <w:rsid w:val="00155101"/>
    <w:rsid w:val="00155E0E"/>
    <w:rsid w:val="0015679B"/>
    <w:rsid w:val="00157472"/>
    <w:rsid w:val="001614AF"/>
    <w:rsid w:val="0016300C"/>
    <w:rsid w:val="00163EFC"/>
    <w:rsid w:val="00167DFC"/>
    <w:rsid w:val="00170CB0"/>
    <w:rsid w:val="00171E8B"/>
    <w:rsid w:val="00174681"/>
    <w:rsid w:val="00174F49"/>
    <w:rsid w:val="00176CC1"/>
    <w:rsid w:val="00177378"/>
    <w:rsid w:val="00177E79"/>
    <w:rsid w:val="00177E80"/>
    <w:rsid w:val="001835BA"/>
    <w:rsid w:val="00183737"/>
    <w:rsid w:val="00185CAD"/>
    <w:rsid w:val="00187141"/>
    <w:rsid w:val="001911C9"/>
    <w:rsid w:val="00191BF6"/>
    <w:rsid w:val="001965FD"/>
    <w:rsid w:val="001A0808"/>
    <w:rsid w:val="001A08FD"/>
    <w:rsid w:val="001A1A2E"/>
    <w:rsid w:val="001A2495"/>
    <w:rsid w:val="001A40A2"/>
    <w:rsid w:val="001A6F96"/>
    <w:rsid w:val="001A743E"/>
    <w:rsid w:val="001B190A"/>
    <w:rsid w:val="001B1E38"/>
    <w:rsid w:val="001B2264"/>
    <w:rsid w:val="001B4454"/>
    <w:rsid w:val="001B4963"/>
    <w:rsid w:val="001B5421"/>
    <w:rsid w:val="001B60CC"/>
    <w:rsid w:val="001C228D"/>
    <w:rsid w:val="001C3F08"/>
    <w:rsid w:val="001C444F"/>
    <w:rsid w:val="001C5256"/>
    <w:rsid w:val="001C55BA"/>
    <w:rsid w:val="001C6186"/>
    <w:rsid w:val="001C6DE1"/>
    <w:rsid w:val="001C6E2E"/>
    <w:rsid w:val="001C6E87"/>
    <w:rsid w:val="001C7478"/>
    <w:rsid w:val="001C79BE"/>
    <w:rsid w:val="001C7FF0"/>
    <w:rsid w:val="001D0498"/>
    <w:rsid w:val="001D2BC2"/>
    <w:rsid w:val="001D3619"/>
    <w:rsid w:val="001D3765"/>
    <w:rsid w:val="001D5C45"/>
    <w:rsid w:val="001D7EB0"/>
    <w:rsid w:val="001E05F5"/>
    <w:rsid w:val="001E18C8"/>
    <w:rsid w:val="001E1F0A"/>
    <w:rsid w:val="001E5158"/>
    <w:rsid w:val="001F0095"/>
    <w:rsid w:val="001F62CF"/>
    <w:rsid w:val="001F6537"/>
    <w:rsid w:val="001F6949"/>
    <w:rsid w:val="00200B7C"/>
    <w:rsid w:val="00204608"/>
    <w:rsid w:val="0020638E"/>
    <w:rsid w:val="002068AB"/>
    <w:rsid w:val="002119C4"/>
    <w:rsid w:val="00212CE9"/>
    <w:rsid w:val="00213AB7"/>
    <w:rsid w:val="002141CB"/>
    <w:rsid w:val="0021687A"/>
    <w:rsid w:val="00217873"/>
    <w:rsid w:val="002202C4"/>
    <w:rsid w:val="00220347"/>
    <w:rsid w:val="00221080"/>
    <w:rsid w:val="00222826"/>
    <w:rsid w:val="00223082"/>
    <w:rsid w:val="00226A08"/>
    <w:rsid w:val="00226A51"/>
    <w:rsid w:val="002274FB"/>
    <w:rsid w:val="0022761C"/>
    <w:rsid w:val="00230CD3"/>
    <w:rsid w:val="00231237"/>
    <w:rsid w:val="00231A2C"/>
    <w:rsid w:val="0023246B"/>
    <w:rsid w:val="002351AF"/>
    <w:rsid w:val="00242F5B"/>
    <w:rsid w:val="00243CBA"/>
    <w:rsid w:val="00244016"/>
    <w:rsid w:val="00244994"/>
    <w:rsid w:val="00246247"/>
    <w:rsid w:val="00246A34"/>
    <w:rsid w:val="00253578"/>
    <w:rsid w:val="00253A6C"/>
    <w:rsid w:val="00253A8E"/>
    <w:rsid w:val="002545CE"/>
    <w:rsid w:val="002561AB"/>
    <w:rsid w:val="0025678F"/>
    <w:rsid w:val="00256C0C"/>
    <w:rsid w:val="00263234"/>
    <w:rsid w:val="00263D0E"/>
    <w:rsid w:val="00266443"/>
    <w:rsid w:val="0026674F"/>
    <w:rsid w:val="00270A2A"/>
    <w:rsid w:val="00271D26"/>
    <w:rsid w:val="0027529A"/>
    <w:rsid w:val="00275324"/>
    <w:rsid w:val="00276D44"/>
    <w:rsid w:val="00284982"/>
    <w:rsid w:val="00286997"/>
    <w:rsid w:val="00286FBA"/>
    <w:rsid w:val="00294EFC"/>
    <w:rsid w:val="002954CE"/>
    <w:rsid w:val="0029715B"/>
    <w:rsid w:val="0029717B"/>
    <w:rsid w:val="00297C27"/>
    <w:rsid w:val="002A0EC6"/>
    <w:rsid w:val="002A1AA6"/>
    <w:rsid w:val="002A1EDA"/>
    <w:rsid w:val="002A1FA6"/>
    <w:rsid w:val="002A4B63"/>
    <w:rsid w:val="002A6882"/>
    <w:rsid w:val="002A783D"/>
    <w:rsid w:val="002A7D42"/>
    <w:rsid w:val="002B11A6"/>
    <w:rsid w:val="002B240A"/>
    <w:rsid w:val="002B45A7"/>
    <w:rsid w:val="002B69C1"/>
    <w:rsid w:val="002B6C98"/>
    <w:rsid w:val="002B7AAF"/>
    <w:rsid w:val="002C2F8E"/>
    <w:rsid w:val="002D08D5"/>
    <w:rsid w:val="002D0A68"/>
    <w:rsid w:val="002D7001"/>
    <w:rsid w:val="002E1F0E"/>
    <w:rsid w:val="002E3B53"/>
    <w:rsid w:val="002E3D32"/>
    <w:rsid w:val="002E4F7D"/>
    <w:rsid w:val="002E50D5"/>
    <w:rsid w:val="002E715A"/>
    <w:rsid w:val="002E72C1"/>
    <w:rsid w:val="002E7BC0"/>
    <w:rsid w:val="002F1EA0"/>
    <w:rsid w:val="002F3198"/>
    <w:rsid w:val="002F3F9C"/>
    <w:rsid w:val="002F5538"/>
    <w:rsid w:val="002F59B2"/>
    <w:rsid w:val="002F72FD"/>
    <w:rsid w:val="002F7810"/>
    <w:rsid w:val="002F7C4C"/>
    <w:rsid w:val="00303EA5"/>
    <w:rsid w:val="00304976"/>
    <w:rsid w:val="00305B39"/>
    <w:rsid w:val="00306379"/>
    <w:rsid w:val="003069C6"/>
    <w:rsid w:val="00307731"/>
    <w:rsid w:val="00307888"/>
    <w:rsid w:val="00310C89"/>
    <w:rsid w:val="00316F96"/>
    <w:rsid w:val="003179AD"/>
    <w:rsid w:val="00317BCF"/>
    <w:rsid w:val="0032169C"/>
    <w:rsid w:val="00322614"/>
    <w:rsid w:val="00323A12"/>
    <w:rsid w:val="00325381"/>
    <w:rsid w:val="003258A1"/>
    <w:rsid w:val="00325B20"/>
    <w:rsid w:val="00326958"/>
    <w:rsid w:val="00326C3D"/>
    <w:rsid w:val="00336A0C"/>
    <w:rsid w:val="00336FC8"/>
    <w:rsid w:val="00337234"/>
    <w:rsid w:val="00337E34"/>
    <w:rsid w:val="00337FD6"/>
    <w:rsid w:val="00341FF6"/>
    <w:rsid w:val="00342A67"/>
    <w:rsid w:val="003447CE"/>
    <w:rsid w:val="00346433"/>
    <w:rsid w:val="00350083"/>
    <w:rsid w:val="00352AE8"/>
    <w:rsid w:val="00353263"/>
    <w:rsid w:val="00353880"/>
    <w:rsid w:val="00354873"/>
    <w:rsid w:val="00354E0A"/>
    <w:rsid w:val="0035556F"/>
    <w:rsid w:val="00355EA7"/>
    <w:rsid w:val="00356BDC"/>
    <w:rsid w:val="00357590"/>
    <w:rsid w:val="00357CEE"/>
    <w:rsid w:val="003618DF"/>
    <w:rsid w:val="00366509"/>
    <w:rsid w:val="00370DB8"/>
    <w:rsid w:val="00371575"/>
    <w:rsid w:val="00372F4C"/>
    <w:rsid w:val="00373C3E"/>
    <w:rsid w:val="0037469E"/>
    <w:rsid w:val="003756F0"/>
    <w:rsid w:val="003769D7"/>
    <w:rsid w:val="00381036"/>
    <w:rsid w:val="00381E4B"/>
    <w:rsid w:val="00383101"/>
    <w:rsid w:val="00386C89"/>
    <w:rsid w:val="00386D79"/>
    <w:rsid w:val="00390E83"/>
    <w:rsid w:val="00391BA0"/>
    <w:rsid w:val="00391D90"/>
    <w:rsid w:val="003929DA"/>
    <w:rsid w:val="00393F9B"/>
    <w:rsid w:val="00394A01"/>
    <w:rsid w:val="00397D06"/>
    <w:rsid w:val="003A210B"/>
    <w:rsid w:val="003A2587"/>
    <w:rsid w:val="003A2ABD"/>
    <w:rsid w:val="003A4B72"/>
    <w:rsid w:val="003A4E1F"/>
    <w:rsid w:val="003A4F15"/>
    <w:rsid w:val="003A5AC7"/>
    <w:rsid w:val="003A6950"/>
    <w:rsid w:val="003A7F81"/>
    <w:rsid w:val="003B1F84"/>
    <w:rsid w:val="003B33A9"/>
    <w:rsid w:val="003B37BE"/>
    <w:rsid w:val="003B3A93"/>
    <w:rsid w:val="003B3C78"/>
    <w:rsid w:val="003B4C25"/>
    <w:rsid w:val="003B6F7C"/>
    <w:rsid w:val="003B77C6"/>
    <w:rsid w:val="003B7CD0"/>
    <w:rsid w:val="003C00EA"/>
    <w:rsid w:val="003C2955"/>
    <w:rsid w:val="003C3D9B"/>
    <w:rsid w:val="003C5C93"/>
    <w:rsid w:val="003C7459"/>
    <w:rsid w:val="003C74C9"/>
    <w:rsid w:val="003C7735"/>
    <w:rsid w:val="003D023D"/>
    <w:rsid w:val="003D041B"/>
    <w:rsid w:val="003D11A8"/>
    <w:rsid w:val="003D3779"/>
    <w:rsid w:val="003D487A"/>
    <w:rsid w:val="003D4D50"/>
    <w:rsid w:val="003D4DF7"/>
    <w:rsid w:val="003D4F5C"/>
    <w:rsid w:val="003D5F5D"/>
    <w:rsid w:val="003E0582"/>
    <w:rsid w:val="003E08AF"/>
    <w:rsid w:val="003E3362"/>
    <w:rsid w:val="003E53DD"/>
    <w:rsid w:val="003E68AA"/>
    <w:rsid w:val="003E769D"/>
    <w:rsid w:val="003F1156"/>
    <w:rsid w:val="003F4884"/>
    <w:rsid w:val="003F5B85"/>
    <w:rsid w:val="003F61C6"/>
    <w:rsid w:val="00401113"/>
    <w:rsid w:val="0040164B"/>
    <w:rsid w:val="00403669"/>
    <w:rsid w:val="0040396B"/>
    <w:rsid w:val="0041148C"/>
    <w:rsid w:val="00412490"/>
    <w:rsid w:val="004128CF"/>
    <w:rsid w:val="004139AC"/>
    <w:rsid w:val="00420BA8"/>
    <w:rsid w:val="00421EFA"/>
    <w:rsid w:val="00424AA3"/>
    <w:rsid w:val="00425459"/>
    <w:rsid w:val="0042726B"/>
    <w:rsid w:val="00430025"/>
    <w:rsid w:val="00432CB5"/>
    <w:rsid w:val="00434054"/>
    <w:rsid w:val="00435191"/>
    <w:rsid w:val="00435EB1"/>
    <w:rsid w:val="00437133"/>
    <w:rsid w:val="0044143F"/>
    <w:rsid w:val="004416A5"/>
    <w:rsid w:val="00442454"/>
    <w:rsid w:val="004428FE"/>
    <w:rsid w:val="004557D7"/>
    <w:rsid w:val="00456854"/>
    <w:rsid w:val="00456F3F"/>
    <w:rsid w:val="004579FA"/>
    <w:rsid w:val="0046114F"/>
    <w:rsid w:val="004623FE"/>
    <w:rsid w:val="00464A71"/>
    <w:rsid w:val="0046691E"/>
    <w:rsid w:val="0046693A"/>
    <w:rsid w:val="00470F2C"/>
    <w:rsid w:val="0047272A"/>
    <w:rsid w:val="0047399A"/>
    <w:rsid w:val="00473E4D"/>
    <w:rsid w:val="00474B57"/>
    <w:rsid w:val="00475ED2"/>
    <w:rsid w:val="004761F2"/>
    <w:rsid w:val="0047655A"/>
    <w:rsid w:val="00480800"/>
    <w:rsid w:val="004816B4"/>
    <w:rsid w:val="00481F92"/>
    <w:rsid w:val="004857EE"/>
    <w:rsid w:val="004867A7"/>
    <w:rsid w:val="00487093"/>
    <w:rsid w:val="00491748"/>
    <w:rsid w:val="00493B2E"/>
    <w:rsid w:val="00495B04"/>
    <w:rsid w:val="004963B0"/>
    <w:rsid w:val="004963DC"/>
    <w:rsid w:val="004A3E99"/>
    <w:rsid w:val="004A47BD"/>
    <w:rsid w:val="004B10AC"/>
    <w:rsid w:val="004B112B"/>
    <w:rsid w:val="004B1629"/>
    <w:rsid w:val="004B2173"/>
    <w:rsid w:val="004B2937"/>
    <w:rsid w:val="004B2D02"/>
    <w:rsid w:val="004B3E8F"/>
    <w:rsid w:val="004B437E"/>
    <w:rsid w:val="004B4BDA"/>
    <w:rsid w:val="004B52E0"/>
    <w:rsid w:val="004B5785"/>
    <w:rsid w:val="004B5903"/>
    <w:rsid w:val="004B66FE"/>
    <w:rsid w:val="004B72C7"/>
    <w:rsid w:val="004B79D4"/>
    <w:rsid w:val="004C2212"/>
    <w:rsid w:val="004C3BF6"/>
    <w:rsid w:val="004C45F1"/>
    <w:rsid w:val="004C4945"/>
    <w:rsid w:val="004D14F7"/>
    <w:rsid w:val="004D2AB1"/>
    <w:rsid w:val="004D2C78"/>
    <w:rsid w:val="004D34E6"/>
    <w:rsid w:val="004D3BE3"/>
    <w:rsid w:val="004D44F7"/>
    <w:rsid w:val="004D48C0"/>
    <w:rsid w:val="004D5778"/>
    <w:rsid w:val="004D6051"/>
    <w:rsid w:val="004D632D"/>
    <w:rsid w:val="004D7057"/>
    <w:rsid w:val="004D76A6"/>
    <w:rsid w:val="004E03F0"/>
    <w:rsid w:val="004E0B1D"/>
    <w:rsid w:val="004E3956"/>
    <w:rsid w:val="004E476E"/>
    <w:rsid w:val="004E4F2E"/>
    <w:rsid w:val="004E7358"/>
    <w:rsid w:val="004F034D"/>
    <w:rsid w:val="004F0FDD"/>
    <w:rsid w:val="004F4668"/>
    <w:rsid w:val="004F4B80"/>
    <w:rsid w:val="004F5152"/>
    <w:rsid w:val="005000A4"/>
    <w:rsid w:val="00500B7C"/>
    <w:rsid w:val="00501139"/>
    <w:rsid w:val="00502B51"/>
    <w:rsid w:val="00503E29"/>
    <w:rsid w:val="00505209"/>
    <w:rsid w:val="00506D2C"/>
    <w:rsid w:val="005122B4"/>
    <w:rsid w:val="0051307D"/>
    <w:rsid w:val="00514B75"/>
    <w:rsid w:val="00516D3A"/>
    <w:rsid w:val="00520340"/>
    <w:rsid w:val="00520CFF"/>
    <w:rsid w:val="0052351B"/>
    <w:rsid w:val="00523A93"/>
    <w:rsid w:val="00526BBD"/>
    <w:rsid w:val="00531815"/>
    <w:rsid w:val="00532823"/>
    <w:rsid w:val="0053319B"/>
    <w:rsid w:val="00533F5C"/>
    <w:rsid w:val="00534347"/>
    <w:rsid w:val="005407BC"/>
    <w:rsid w:val="00542CE0"/>
    <w:rsid w:val="00543644"/>
    <w:rsid w:val="00546FB4"/>
    <w:rsid w:val="00552F51"/>
    <w:rsid w:val="00552F95"/>
    <w:rsid w:val="00553125"/>
    <w:rsid w:val="00554515"/>
    <w:rsid w:val="005566AD"/>
    <w:rsid w:val="00556987"/>
    <w:rsid w:val="00561C41"/>
    <w:rsid w:val="00563284"/>
    <w:rsid w:val="0056486E"/>
    <w:rsid w:val="00564B39"/>
    <w:rsid w:val="00570557"/>
    <w:rsid w:val="005707AF"/>
    <w:rsid w:val="00571F0C"/>
    <w:rsid w:val="00572472"/>
    <w:rsid w:val="005724F8"/>
    <w:rsid w:val="00576813"/>
    <w:rsid w:val="00580A82"/>
    <w:rsid w:val="005861DD"/>
    <w:rsid w:val="005866DA"/>
    <w:rsid w:val="0059037D"/>
    <w:rsid w:val="005914DB"/>
    <w:rsid w:val="00592DC6"/>
    <w:rsid w:val="00593DC7"/>
    <w:rsid w:val="00594A6D"/>
    <w:rsid w:val="005959A7"/>
    <w:rsid w:val="005979AC"/>
    <w:rsid w:val="005A2111"/>
    <w:rsid w:val="005A38A5"/>
    <w:rsid w:val="005A4518"/>
    <w:rsid w:val="005A7649"/>
    <w:rsid w:val="005A79ED"/>
    <w:rsid w:val="005B44D7"/>
    <w:rsid w:val="005B625C"/>
    <w:rsid w:val="005C1FAC"/>
    <w:rsid w:val="005C26B7"/>
    <w:rsid w:val="005C4162"/>
    <w:rsid w:val="005C47D3"/>
    <w:rsid w:val="005C6720"/>
    <w:rsid w:val="005D105D"/>
    <w:rsid w:val="005D1CBD"/>
    <w:rsid w:val="005D4690"/>
    <w:rsid w:val="005D5EA9"/>
    <w:rsid w:val="005D6F7E"/>
    <w:rsid w:val="005E20EB"/>
    <w:rsid w:val="005E2251"/>
    <w:rsid w:val="005E2477"/>
    <w:rsid w:val="005E6482"/>
    <w:rsid w:val="005E7CD5"/>
    <w:rsid w:val="005F0BC1"/>
    <w:rsid w:val="005F159A"/>
    <w:rsid w:val="005F221E"/>
    <w:rsid w:val="005F38F7"/>
    <w:rsid w:val="005F392F"/>
    <w:rsid w:val="005F462D"/>
    <w:rsid w:val="005F4A95"/>
    <w:rsid w:val="005F56E3"/>
    <w:rsid w:val="005F5E0D"/>
    <w:rsid w:val="005F7A24"/>
    <w:rsid w:val="006007DB"/>
    <w:rsid w:val="00600AFF"/>
    <w:rsid w:val="00601168"/>
    <w:rsid w:val="0060145F"/>
    <w:rsid w:val="00607075"/>
    <w:rsid w:val="00612739"/>
    <w:rsid w:val="006127C1"/>
    <w:rsid w:val="006144C9"/>
    <w:rsid w:val="006147A1"/>
    <w:rsid w:val="00615A5F"/>
    <w:rsid w:val="006245A4"/>
    <w:rsid w:val="00625B1F"/>
    <w:rsid w:val="00625F69"/>
    <w:rsid w:val="00627A80"/>
    <w:rsid w:val="00630B61"/>
    <w:rsid w:val="00633769"/>
    <w:rsid w:val="00633D6C"/>
    <w:rsid w:val="00635473"/>
    <w:rsid w:val="00637F61"/>
    <w:rsid w:val="00642F2D"/>
    <w:rsid w:val="0064443B"/>
    <w:rsid w:val="00644D4A"/>
    <w:rsid w:val="00647849"/>
    <w:rsid w:val="0065129A"/>
    <w:rsid w:val="00653921"/>
    <w:rsid w:val="00654727"/>
    <w:rsid w:val="00656E04"/>
    <w:rsid w:val="00657A14"/>
    <w:rsid w:val="006600AE"/>
    <w:rsid w:val="00660380"/>
    <w:rsid w:val="00660CB5"/>
    <w:rsid w:val="00661D95"/>
    <w:rsid w:val="00663D48"/>
    <w:rsid w:val="00667B8A"/>
    <w:rsid w:val="0067247E"/>
    <w:rsid w:val="006726D1"/>
    <w:rsid w:val="0067314F"/>
    <w:rsid w:val="00673D36"/>
    <w:rsid w:val="00674144"/>
    <w:rsid w:val="0067534D"/>
    <w:rsid w:val="00676247"/>
    <w:rsid w:val="00676E21"/>
    <w:rsid w:val="00683C79"/>
    <w:rsid w:val="00683CBA"/>
    <w:rsid w:val="00686750"/>
    <w:rsid w:val="00687AFA"/>
    <w:rsid w:val="006926B0"/>
    <w:rsid w:val="006926DC"/>
    <w:rsid w:val="00693A38"/>
    <w:rsid w:val="0069499A"/>
    <w:rsid w:val="006A08C9"/>
    <w:rsid w:val="006A0B98"/>
    <w:rsid w:val="006A11B6"/>
    <w:rsid w:val="006A31BE"/>
    <w:rsid w:val="006A3D13"/>
    <w:rsid w:val="006A4F16"/>
    <w:rsid w:val="006A601D"/>
    <w:rsid w:val="006A7E9D"/>
    <w:rsid w:val="006B2F3E"/>
    <w:rsid w:val="006B3EED"/>
    <w:rsid w:val="006B45F9"/>
    <w:rsid w:val="006B4BF0"/>
    <w:rsid w:val="006C0279"/>
    <w:rsid w:val="006C0C72"/>
    <w:rsid w:val="006C245D"/>
    <w:rsid w:val="006D00CE"/>
    <w:rsid w:val="006D04A0"/>
    <w:rsid w:val="006D13AB"/>
    <w:rsid w:val="006D3C79"/>
    <w:rsid w:val="006D5504"/>
    <w:rsid w:val="006D6DA8"/>
    <w:rsid w:val="006D77BC"/>
    <w:rsid w:val="006E1444"/>
    <w:rsid w:val="006F0965"/>
    <w:rsid w:val="006F25BD"/>
    <w:rsid w:val="006F318F"/>
    <w:rsid w:val="006F638D"/>
    <w:rsid w:val="006F7CC5"/>
    <w:rsid w:val="00702847"/>
    <w:rsid w:val="00704B98"/>
    <w:rsid w:val="00705F2D"/>
    <w:rsid w:val="00710A37"/>
    <w:rsid w:val="00710F93"/>
    <w:rsid w:val="007119E6"/>
    <w:rsid w:val="00711C69"/>
    <w:rsid w:val="007134B0"/>
    <w:rsid w:val="007139C2"/>
    <w:rsid w:val="0071551A"/>
    <w:rsid w:val="00715656"/>
    <w:rsid w:val="007176B6"/>
    <w:rsid w:val="00717883"/>
    <w:rsid w:val="00717FB4"/>
    <w:rsid w:val="00721D3A"/>
    <w:rsid w:val="00724DA9"/>
    <w:rsid w:val="007259E2"/>
    <w:rsid w:val="00727F1F"/>
    <w:rsid w:val="00731759"/>
    <w:rsid w:val="0073286E"/>
    <w:rsid w:val="00732937"/>
    <w:rsid w:val="00734CC5"/>
    <w:rsid w:val="00736B91"/>
    <w:rsid w:val="007404FC"/>
    <w:rsid w:val="00740BE7"/>
    <w:rsid w:val="007415A8"/>
    <w:rsid w:val="00741C16"/>
    <w:rsid w:val="00742D33"/>
    <w:rsid w:val="00745851"/>
    <w:rsid w:val="007458A9"/>
    <w:rsid w:val="00745F4B"/>
    <w:rsid w:val="00750972"/>
    <w:rsid w:val="00751F81"/>
    <w:rsid w:val="0075203C"/>
    <w:rsid w:val="00752402"/>
    <w:rsid w:val="00752C8D"/>
    <w:rsid w:val="00752D88"/>
    <w:rsid w:val="00756CBC"/>
    <w:rsid w:val="00760CD3"/>
    <w:rsid w:val="00762934"/>
    <w:rsid w:val="00762E49"/>
    <w:rsid w:val="0076393C"/>
    <w:rsid w:val="00764BB1"/>
    <w:rsid w:val="00767E55"/>
    <w:rsid w:val="00770052"/>
    <w:rsid w:val="00773069"/>
    <w:rsid w:val="007740D9"/>
    <w:rsid w:val="00776532"/>
    <w:rsid w:val="00780D7F"/>
    <w:rsid w:val="00781E16"/>
    <w:rsid w:val="00782DD7"/>
    <w:rsid w:val="0078469B"/>
    <w:rsid w:val="007847D0"/>
    <w:rsid w:val="00784C95"/>
    <w:rsid w:val="00785ED9"/>
    <w:rsid w:val="0078701F"/>
    <w:rsid w:val="007928DE"/>
    <w:rsid w:val="007932D5"/>
    <w:rsid w:val="007959AF"/>
    <w:rsid w:val="00796A1E"/>
    <w:rsid w:val="007A0E02"/>
    <w:rsid w:val="007A1022"/>
    <w:rsid w:val="007A332B"/>
    <w:rsid w:val="007A478A"/>
    <w:rsid w:val="007A73A1"/>
    <w:rsid w:val="007A7647"/>
    <w:rsid w:val="007B244E"/>
    <w:rsid w:val="007B459F"/>
    <w:rsid w:val="007B6BAD"/>
    <w:rsid w:val="007B71D7"/>
    <w:rsid w:val="007B7C95"/>
    <w:rsid w:val="007C0236"/>
    <w:rsid w:val="007C083A"/>
    <w:rsid w:val="007C0924"/>
    <w:rsid w:val="007C1F00"/>
    <w:rsid w:val="007C2B55"/>
    <w:rsid w:val="007C4F7D"/>
    <w:rsid w:val="007C5CFA"/>
    <w:rsid w:val="007C694E"/>
    <w:rsid w:val="007C7D29"/>
    <w:rsid w:val="007D2F88"/>
    <w:rsid w:val="007D37A6"/>
    <w:rsid w:val="007D51E4"/>
    <w:rsid w:val="007D705D"/>
    <w:rsid w:val="007E06F7"/>
    <w:rsid w:val="007E0C76"/>
    <w:rsid w:val="007E4A34"/>
    <w:rsid w:val="007E7ED6"/>
    <w:rsid w:val="007F3B93"/>
    <w:rsid w:val="007F438A"/>
    <w:rsid w:val="007F462A"/>
    <w:rsid w:val="007F4EB7"/>
    <w:rsid w:val="007F5DC9"/>
    <w:rsid w:val="007F622D"/>
    <w:rsid w:val="007F65DA"/>
    <w:rsid w:val="007F6723"/>
    <w:rsid w:val="00800204"/>
    <w:rsid w:val="00800273"/>
    <w:rsid w:val="008002A3"/>
    <w:rsid w:val="008016AF"/>
    <w:rsid w:val="008028E7"/>
    <w:rsid w:val="00804782"/>
    <w:rsid w:val="00804DE6"/>
    <w:rsid w:val="008100D2"/>
    <w:rsid w:val="008110F3"/>
    <w:rsid w:val="00811D50"/>
    <w:rsid w:val="008139E4"/>
    <w:rsid w:val="00814D6C"/>
    <w:rsid w:val="00815027"/>
    <w:rsid w:val="00815574"/>
    <w:rsid w:val="008202A5"/>
    <w:rsid w:val="00820DCE"/>
    <w:rsid w:val="00820E4B"/>
    <w:rsid w:val="00823084"/>
    <w:rsid w:val="00825E9E"/>
    <w:rsid w:val="00830488"/>
    <w:rsid w:val="00834076"/>
    <w:rsid w:val="008347C8"/>
    <w:rsid w:val="00844BAE"/>
    <w:rsid w:val="0084542B"/>
    <w:rsid w:val="00846532"/>
    <w:rsid w:val="008471F1"/>
    <w:rsid w:val="00847393"/>
    <w:rsid w:val="00847F6E"/>
    <w:rsid w:val="0085046A"/>
    <w:rsid w:val="00851609"/>
    <w:rsid w:val="00855078"/>
    <w:rsid w:val="008574DF"/>
    <w:rsid w:val="00860C02"/>
    <w:rsid w:val="00862C55"/>
    <w:rsid w:val="0086399D"/>
    <w:rsid w:val="00863BEB"/>
    <w:rsid w:val="00867FFD"/>
    <w:rsid w:val="00871B0B"/>
    <w:rsid w:val="00872307"/>
    <w:rsid w:val="00873761"/>
    <w:rsid w:val="0087398E"/>
    <w:rsid w:val="0087410A"/>
    <w:rsid w:val="0087496D"/>
    <w:rsid w:val="00875416"/>
    <w:rsid w:val="00875AFC"/>
    <w:rsid w:val="00875FDF"/>
    <w:rsid w:val="00877DFC"/>
    <w:rsid w:val="00881E93"/>
    <w:rsid w:val="008829E6"/>
    <w:rsid w:val="00883054"/>
    <w:rsid w:val="008848AB"/>
    <w:rsid w:val="00885D36"/>
    <w:rsid w:val="00886687"/>
    <w:rsid w:val="00886D87"/>
    <w:rsid w:val="0089114A"/>
    <w:rsid w:val="00891441"/>
    <w:rsid w:val="00892F46"/>
    <w:rsid w:val="00894C4D"/>
    <w:rsid w:val="00894EC5"/>
    <w:rsid w:val="008968CC"/>
    <w:rsid w:val="008A0799"/>
    <w:rsid w:val="008A2440"/>
    <w:rsid w:val="008A7194"/>
    <w:rsid w:val="008B38F7"/>
    <w:rsid w:val="008B3A31"/>
    <w:rsid w:val="008B3B91"/>
    <w:rsid w:val="008B584E"/>
    <w:rsid w:val="008B64C2"/>
    <w:rsid w:val="008B77FF"/>
    <w:rsid w:val="008B7C1B"/>
    <w:rsid w:val="008C0008"/>
    <w:rsid w:val="008C08B4"/>
    <w:rsid w:val="008C2529"/>
    <w:rsid w:val="008C379B"/>
    <w:rsid w:val="008C5FC3"/>
    <w:rsid w:val="008C7ADF"/>
    <w:rsid w:val="008D08FC"/>
    <w:rsid w:val="008D1187"/>
    <w:rsid w:val="008D22F5"/>
    <w:rsid w:val="008D3030"/>
    <w:rsid w:val="008D419D"/>
    <w:rsid w:val="008D4F7A"/>
    <w:rsid w:val="008D57E4"/>
    <w:rsid w:val="008D7EA4"/>
    <w:rsid w:val="008E03E7"/>
    <w:rsid w:val="008E04EA"/>
    <w:rsid w:val="008E06D3"/>
    <w:rsid w:val="008E2323"/>
    <w:rsid w:val="008E28A9"/>
    <w:rsid w:val="008E2CCE"/>
    <w:rsid w:val="008E41BA"/>
    <w:rsid w:val="008E437F"/>
    <w:rsid w:val="008F03A8"/>
    <w:rsid w:val="008F07EB"/>
    <w:rsid w:val="008F25CA"/>
    <w:rsid w:val="008F27D3"/>
    <w:rsid w:val="008F29D7"/>
    <w:rsid w:val="008F2FC8"/>
    <w:rsid w:val="008F53CF"/>
    <w:rsid w:val="008F545A"/>
    <w:rsid w:val="008F563D"/>
    <w:rsid w:val="008F5A60"/>
    <w:rsid w:val="008F5AC0"/>
    <w:rsid w:val="008F5DE5"/>
    <w:rsid w:val="008F5F57"/>
    <w:rsid w:val="008F6B6D"/>
    <w:rsid w:val="008F795D"/>
    <w:rsid w:val="008F7E85"/>
    <w:rsid w:val="00900AA1"/>
    <w:rsid w:val="00901DE3"/>
    <w:rsid w:val="00903B3C"/>
    <w:rsid w:val="0090468D"/>
    <w:rsid w:val="00905D10"/>
    <w:rsid w:val="0090785B"/>
    <w:rsid w:val="0091144B"/>
    <w:rsid w:val="00912C8F"/>
    <w:rsid w:val="0091375E"/>
    <w:rsid w:val="00913D51"/>
    <w:rsid w:val="00915E8C"/>
    <w:rsid w:val="009206DE"/>
    <w:rsid w:val="009216AA"/>
    <w:rsid w:val="009221D9"/>
    <w:rsid w:val="00923115"/>
    <w:rsid w:val="00927390"/>
    <w:rsid w:val="009301A5"/>
    <w:rsid w:val="009312A9"/>
    <w:rsid w:val="009320C6"/>
    <w:rsid w:val="0093249C"/>
    <w:rsid w:val="009325A5"/>
    <w:rsid w:val="00933072"/>
    <w:rsid w:val="00934B58"/>
    <w:rsid w:val="0093563E"/>
    <w:rsid w:val="00936B8E"/>
    <w:rsid w:val="009374F8"/>
    <w:rsid w:val="00940B1B"/>
    <w:rsid w:val="00941E31"/>
    <w:rsid w:val="00942CCC"/>
    <w:rsid w:val="009439FE"/>
    <w:rsid w:val="00943DAD"/>
    <w:rsid w:val="00944AE1"/>
    <w:rsid w:val="00945090"/>
    <w:rsid w:val="00952ECD"/>
    <w:rsid w:val="0095365E"/>
    <w:rsid w:val="00957C52"/>
    <w:rsid w:val="00960BCD"/>
    <w:rsid w:val="00960BF3"/>
    <w:rsid w:val="00966287"/>
    <w:rsid w:val="009670BD"/>
    <w:rsid w:val="00967C4F"/>
    <w:rsid w:val="00967C7D"/>
    <w:rsid w:val="009702BE"/>
    <w:rsid w:val="00972588"/>
    <w:rsid w:val="009734EE"/>
    <w:rsid w:val="00974C53"/>
    <w:rsid w:val="00975841"/>
    <w:rsid w:val="00975B15"/>
    <w:rsid w:val="0097619E"/>
    <w:rsid w:val="0097662D"/>
    <w:rsid w:val="00976725"/>
    <w:rsid w:val="009773BB"/>
    <w:rsid w:val="00977643"/>
    <w:rsid w:val="0098244E"/>
    <w:rsid w:val="0098326D"/>
    <w:rsid w:val="00983ACC"/>
    <w:rsid w:val="0098571B"/>
    <w:rsid w:val="00986FDE"/>
    <w:rsid w:val="00991194"/>
    <w:rsid w:val="00993605"/>
    <w:rsid w:val="00994795"/>
    <w:rsid w:val="00995A15"/>
    <w:rsid w:val="009A5D66"/>
    <w:rsid w:val="009A7B59"/>
    <w:rsid w:val="009B0DED"/>
    <w:rsid w:val="009B2D1B"/>
    <w:rsid w:val="009B3D91"/>
    <w:rsid w:val="009B57CC"/>
    <w:rsid w:val="009C16CE"/>
    <w:rsid w:val="009C2867"/>
    <w:rsid w:val="009C3005"/>
    <w:rsid w:val="009C31C4"/>
    <w:rsid w:val="009C3545"/>
    <w:rsid w:val="009C5F1C"/>
    <w:rsid w:val="009C6488"/>
    <w:rsid w:val="009C6B5E"/>
    <w:rsid w:val="009C7FD5"/>
    <w:rsid w:val="009D1797"/>
    <w:rsid w:val="009D1F29"/>
    <w:rsid w:val="009D319C"/>
    <w:rsid w:val="009D37CF"/>
    <w:rsid w:val="009D3C47"/>
    <w:rsid w:val="009D3E26"/>
    <w:rsid w:val="009D3F27"/>
    <w:rsid w:val="009D4824"/>
    <w:rsid w:val="009E2118"/>
    <w:rsid w:val="009E217F"/>
    <w:rsid w:val="009E22BD"/>
    <w:rsid w:val="009E3781"/>
    <w:rsid w:val="009E3AB5"/>
    <w:rsid w:val="009E658A"/>
    <w:rsid w:val="009F04D9"/>
    <w:rsid w:val="009F2E51"/>
    <w:rsid w:val="009F356A"/>
    <w:rsid w:val="009F393A"/>
    <w:rsid w:val="009F3A3D"/>
    <w:rsid w:val="009F4146"/>
    <w:rsid w:val="009F4BF9"/>
    <w:rsid w:val="009F5E19"/>
    <w:rsid w:val="009F6F04"/>
    <w:rsid w:val="009F6FB5"/>
    <w:rsid w:val="009F7B49"/>
    <w:rsid w:val="00A01301"/>
    <w:rsid w:val="00A02821"/>
    <w:rsid w:val="00A032C0"/>
    <w:rsid w:val="00A03D58"/>
    <w:rsid w:val="00A04772"/>
    <w:rsid w:val="00A055BC"/>
    <w:rsid w:val="00A05750"/>
    <w:rsid w:val="00A0758E"/>
    <w:rsid w:val="00A0785B"/>
    <w:rsid w:val="00A10351"/>
    <w:rsid w:val="00A10A79"/>
    <w:rsid w:val="00A11A64"/>
    <w:rsid w:val="00A11ACF"/>
    <w:rsid w:val="00A1615A"/>
    <w:rsid w:val="00A16BFB"/>
    <w:rsid w:val="00A16CF3"/>
    <w:rsid w:val="00A236D5"/>
    <w:rsid w:val="00A23F92"/>
    <w:rsid w:val="00A24383"/>
    <w:rsid w:val="00A2479F"/>
    <w:rsid w:val="00A248FE"/>
    <w:rsid w:val="00A2497A"/>
    <w:rsid w:val="00A254DD"/>
    <w:rsid w:val="00A2566C"/>
    <w:rsid w:val="00A25C5C"/>
    <w:rsid w:val="00A263EA"/>
    <w:rsid w:val="00A30A07"/>
    <w:rsid w:val="00A31743"/>
    <w:rsid w:val="00A34D36"/>
    <w:rsid w:val="00A34E8F"/>
    <w:rsid w:val="00A36761"/>
    <w:rsid w:val="00A3736D"/>
    <w:rsid w:val="00A40BEF"/>
    <w:rsid w:val="00A4190A"/>
    <w:rsid w:val="00A41DD9"/>
    <w:rsid w:val="00A42C54"/>
    <w:rsid w:val="00A46DF9"/>
    <w:rsid w:val="00A47479"/>
    <w:rsid w:val="00A47524"/>
    <w:rsid w:val="00A4787E"/>
    <w:rsid w:val="00A5049E"/>
    <w:rsid w:val="00A510E8"/>
    <w:rsid w:val="00A52F1D"/>
    <w:rsid w:val="00A53CAE"/>
    <w:rsid w:val="00A53CD6"/>
    <w:rsid w:val="00A57824"/>
    <w:rsid w:val="00A57D94"/>
    <w:rsid w:val="00A61755"/>
    <w:rsid w:val="00A66671"/>
    <w:rsid w:val="00A67ABB"/>
    <w:rsid w:val="00A708E1"/>
    <w:rsid w:val="00A70E8D"/>
    <w:rsid w:val="00A71159"/>
    <w:rsid w:val="00A719DF"/>
    <w:rsid w:val="00A737F0"/>
    <w:rsid w:val="00A742D7"/>
    <w:rsid w:val="00A74B9E"/>
    <w:rsid w:val="00A7727A"/>
    <w:rsid w:val="00A827D3"/>
    <w:rsid w:val="00A831E5"/>
    <w:rsid w:val="00A837ED"/>
    <w:rsid w:val="00A8509E"/>
    <w:rsid w:val="00A8732E"/>
    <w:rsid w:val="00A9172D"/>
    <w:rsid w:val="00A94438"/>
    <w:rsid w:val="00A95C17"/>
    <w:rsid w:val="00A96088"/>
    <w:rsid w:val="00A97A4B"/>
    <w:rsid w:val="00AA14DE"/>
    <w:rsid w:val="00AA1F39"/>
    <w:rsid w:val="00AA386A"/>
    <w:rsid w:val="00AA3ABF"/>
    <w:rsid w:val="00AA3C0C"/>
    <w:rsid w:val="00AA4F0F"/>
    <w:rsid w:val="00AA4FF3"/>
    <w:rsid w:val="00AA57FA"/>
    <w:rsid w:val="00AA6C45"/>
    <w:rsid w:val="00AA7E66"/>
    <w:rsid w:val="00AB0622"/>
    <w:rsid w:val="00AB09BC"/>
    <w:rsid w:val="00AB50E5"/>
    <w:rsid w:val="00AB5106"/>
    <w:rsid w:val="00AB5FDF"/>
    <w:rsid w:val="00AB6186"/>
    <w:rsid w:val="00AB7AB9"/>
    <w:rsid w:val="00AC14B4"/>
    <w:rsid w:val="00AC5F74"/>
    <w:rsid w:val="00AD12A6"/>
    <w:rsid w:val="00AD1FF7"/>
    <w:rsid w:val="00AD229A"/>
    <w:rsid w:val="00AD3B92"/>
    <w:rsid w:val="00AD496A"/>
    <w:rsid w:val="00AE3657"/>
    <w:rsid w:val="00AE7C8F"/>
    <w:rsid w:val="00AE7D86"/>
    <w:rsid w:val="00AF0B24"/>
    <w:rsid w:val="00AF1A53"/>
    <w:rsid w:val="00AF38B9"/>
    <w:rsid w:val="00AF440F"/>
    <w:rsid w:val="00AF4B8B"/>
    <w:rsid w:val="00AF7725"/>
    <w:rsid w:val="00AF7E59"/>
    <w:rsid w:val="00B010A9"/>
    <w:rsid w:val="00B0394A"/>
    <w:rsid w:val="00B06150"/>
    <w:rsid w:val="00B10142"/>
    <w:rsid w:val="00B10244"/>
    <w:rsid w:val="00B1375E"/>
    <w:rsid w:val="00B139AF"/>
    <w:rsid w:val="00B1529B"/>
    <w:rsid w:val="00B15EE0"/>
    <w:rsid w:val="00B16197"/>
    <w:rsid w:val="00B169E7"/>
    <w:rsid w:val="00B22A4E"/>
    <w:rsid w:val="00B239D6"/>
    <w:rsid w:val="00B23C6F"/>
    <w:rsid w:val="00B2429B"/>
    <w:rsid w:val="00B24C6A"/>
    <w:rsid w:val="00B2751F"/>
    <w:rsid w:val="00B3219D"/>
    <w:rsid w:val="00B32869"/>
    <w:rsid w:val="00B33F2E"/>
    <w:rsid w:val="00B35675"/>
    <w:rsid w:val="00B35C1F"/>
    <w:rsid w:val="00B37645"/>
    <w:rsid w:val="00B40774"/>
    <w:rsid w:val="00B42372"/>
    <w:rsid w:val="00B42BDA"/>
    <w:rsid w:val="00B43CE4"/>
    <w:rsid w:val="00B44C5C"/>
    <w:rsid w:val="00B45502"/>
    <w:rsid w:val="00B45712"/>
    <w:rsid w:val="00B45A00"/>
    <w:rsid w:val="00B46128"/>
    <w:rsid w:val="00B467E5"/>
    <w:rsid w:val="00B51835"/>
    <w:rsid w:val="00B5193C"/>
    <w:rsid w:val="00B51F9C"/>
    <w:rsid w:val="00B53AAB"/>
    <w:rsid w:val="00B53ED9"/>
    <w:rsid w:val="00B54F97"/>
    <w:rsid w:val="00B56C0A"/>
    <w:rsid w:val="00B62E34"/>
    <w:rsid w:val="00B63C21"/>
    <w:rsid w:val="00B65E42"/>
    <w:rsid w:val="00B70C6F"/>
    <w:rsid w:val="00B75E28"/>
    <w:rsid w:val="00B772DC"/>
    <w:rsid w:val="00B77860"/>
    <w:rsid w:val="00B77DF8"/>
    <w:rsid w:val="00B8238A"/>
    <w:rsid w:val="00B831E1"/>
    <w:rsid w:val="00B845DB"/>
    <w:rsid w:val="00B85B8C"/>
    <w:rsid w:val="00B87B13"/>
    <w:rsid w:val="00B87CBC"/>
    <w:rsid w:val="00B90768"/>
    <w:rsid w:val="00B91B0B"/>
    <w:rsid w:val="00B91E31"/>
    <w:rsid w:val="00B92475"/>
    <w:rsid w:val="00B92B63"/>
    <w:rsid w:val="00B93580"/>
    <w:rsid w:val="00B948EA"/>
    <w:rsid w:val="00B95306"/>
    <w:rsid w:val="00BA0966"/>
    <w:rsid w:val="00BA0F8F"/>
    <w:rsid w:val="00BA2474"/>
    <w:rsid w:val="00BA27BA"/>
    <w:rsid w:val="00BA2991"/>
    <w:rsid w:val="00BA37B7"/>
    <w:rsid w:val="00BA4ED0"/>
    <w:rsid w:val="00BA54E3"/>
    <w:rsid w:val="00BA79FF"/>
    <w:rsid w:val="00BA7F20"/>
    <w:rsid w:val="00BB0257"/>
    <w:rsid w:val="00BB03D4"/>
    <w:rsid w:val="00BB32BA"/>
    <w:rsid w:val="00BB4288"/>
    <w:rsid w:val="00BC052F"/>
    <w:rsid w:val="00BC2617"/>
    <w:rsid w:val="00BC4F49"/>
    <w:rsid w:val="00BC5ABA"/>
    <w:rsid w:val="00BC79D9"/>
    <w:rsid w:val="00BD0BB1"/>
    <w:rsid w:val="00BD11BC"/>
    <w:rsid w:val="00BD2382"/>
    <w:rsid w:val="00BD360A"/>
    <w:rsid w:val="00BD3D3D"/>
    <w:rsid w:val="00BD47F4"/>
    <w:rsid w:val="00BD4CD2"/>
    <w:rsid w:val="00BE0694"/>
    <w:rsid w:val="00BE19FA"/>
    <w:rsid w:val="00BE5182"/>
    <w:rsid w:val="00BE5535"/>
    <w:rsid w:val="00BE7312"/>
    <w:rsid w:val="00BE7BBC"/>
    <w:rsid w:val="00BF11D8"/>
    <w:rsid w:val="00BF126A"/>
    <w:rsid w:val="00BF797B"/>
    <w:rsid w:val="00C03426"/>
    <w:rsid w:val="00C047C2"/>
    <w:rsid w:val="00C04945"/>
    <w:rsid w:val="00C06239"/>
    <w:rsid w:val="00C07517"/>
    <w:rsid w:val="00C119C8"/>
    <w:rsid w:val="00C11E8C"/>
    <w:rsid w:val="00C120EB"/>
    <w:rsid w:val="00C128FC"/>
    <w:rsid w:val="00C13C5E"/>
    <w:rsid w:val="00C223B4"/>
    <w:rsid w:val="00C23B36"/>
    <w:rsid w:val="00C2497A"/>
    <w:rsid w:val="00C25AD5"/>
    <w:rsid w:val="00C26049"/>
    <w:rsid w:val="00C26A62"/>
    <w:rsid w:val="00C32556"/>
    <w:rsid w:val="00C32EDD"/>
    <w:rsid w:val="00C3358D"/>
    <w:rsid w:val="00C33953"/>
    <w:rsid w:val="00C376CC"/>
    <w:rsid w:val="00C428D9"/>
    <w:rsid w:val="00C438C5"/>
    <w:rsid w:val="00C46714"/>
    <w:rsid w:val="00C469DD"/>
    <w:rsid w:val="00C476F7"/>
    <w:rsid w:val="00C4784C"/>
    <w:rsid w:val="00C47EBC"/>
    <w:rsid w:val="00C5084E"/>
    <w:rsid w:val="00C50E45"/>
    <w:rsid w:val="00C51207"/>
    <w:rsid w:val="00C54BEE"/>
    <w:rsid w:val="00C55CDE"/>
    <w:rsid w:val="00C564E4"/>
    <w:rsid w:val="00C56834"/>
    <w:rsid w:val="00C64248"/>
    <w:rsid w:val="00C64A7A"/>
    <w:rsid w:val="00C66069"/>
    <w:rsid w:val="00C66A82"/>
    <w:rsid w:val="00C66D3C"/>
    <w:rsid w:val="00C6778B"/>
    <w:rsid w:val="00C80EF5"/>
    <w:rsid w:val="00C83AC9"/>
    <w:rsid w:val="00C84414"/>
    <w:rsid w:val="00C8551A"/>
    <w:rsid w:val="00C85711"/>
    <w:rsid w:val="00C87D3F"/>
    <w:rsid w:val="00C93792"/>
    <w:rsid w:val="00C949A5"/>
    <w:rsid w:val="00C97073"/>
    <w:rsid w:val="00CA21E8"/>
    <w:rsid w:val="00CA2448"/>
    <w:rsid w:val="00CA2818"/>
    <w:rsid w:val="00CA2F4D"/>
    <w:rsid w:val="00CA3344"/>
    <w:rsid w:val="00CA4200"/>
    <w:rsid w:val="00CA4E2F"/>
    <w:rsid w:val="00CA743E"/>
    <w:rsid w:val="00CB0FBD"/>
    <w:rsid w:val="00CB14C3"/>
    <w:rsid w:val="00CB305B"/>
    <w:rsid w:val="00CB3E7E"/>
    <w:rsid w:val="00CB4F99"/>
    <w:rsid w:val="00CB737A"/>
    <w:rsid w:val="00CB757B"/>
    <w:rsid w:val="00CC00FD"/>
    <w:rsid w:val="00CC0FDC"/>
    <w:rsid w:val="00CC1E6B"/>
    <w:rsid w:val="00CC3178"/>
    <w:rsid w:val="00CC392D"/>
    <w:rsid w:val="00CC4D55"/>
    <w:rsid w:val="00CC5BCC"/>
    <w:rsid w:val="00CC6D55"/>
    <w:rsid w:val="00CC75C3"/>
    <w:rsid w:val="00CD084F"/>
    <w:rsid w:val="00CD1870"/>
    <w:rsid w:val="00CD4317"/>
    <w:rsid w:val="00CD5BA2"/>
    <w:rsid w:val="00CD6953"/>
    <w:rsid w:val="00CE070A"/>
    <w:rsid w:val="00CE08F0"/>
    <w:rsid w:val="00CE0DD0"/>
    <w:rsid w:val="00CE17C4"/>
    <w:rsid w:val="00CE3D33"/>
    <w:rsid w:val="00CE6830"/>
    <w:rsid w:val="00CE6AB5"/>
    <w:rsid w:val="00CE73F8"/>
    <w:rsid w:val="00CF0889"/>
    <w:rsid w:val="00CF0B40"/>
    <w:rsid w:val="00CF214D"/>
    <w:rsid w:val="00CF23F5"/>
    <w:rsid w:val="00CF2871"/>
    <w:rsid w:val="00CF3E18"/>
    <w:rsid w:val="00CF4DB0"/>
    <w:rsid w:val="00D0032B"/>
    <w:rsid w:val="00D02244"/>
    <w:rsid w:val="00D04E68"/>
    <w:rsid w:val="00D064B4"/>
    <w:rsid w:val="00D10C23"/>
    <w:rsid w:val="00D11BE1"/>
    <w:rsid w:val="00D15BE1"/>
    <w:rsid w:val="00D1690A"/>
    <w:rsid w:val="00D1777E"/>
    <w:rsid w:val="00D20849"/>
    <w:rsid w:val="00D210E3"/>
    <w:rsid w:val="00D212FE"/>
    <w:rsid w:val="00D25475"/>
    <w:rsid w:val="00D25617"/>
    <w:rsid w:val="00D30CF3"/>
    <w:rsid w:val="00D35DF6"/>
    <w:rsid w:val="00D3669B"/>
    <w:rsid w:val="00D36737"/>
    <w:rsid w:val="00D3684E"/>
    <w:rsid w:val="00D375FB"/>
    <w:rsid w:val="00D4026B"/>
    <w:rsid w:val="00D40899"/>
    <w:rsid w:val="00D40BC8"/>
    <w:rsid w:val="00D40CC1"/>
    <w:rsid w:val="00D4281B"/>
    <w:rsid w:val="00D43620"/>
    <w:rsid w:val="00D45043"/>
    <w:rsid w:val="00D45BB0"/>
    <w:rsid w:val="00D45BEC"/>
    <w:rsid w:val="00D46F92"/>
    <w:rsid w:val="00D47115"/>
    <w:rsid w:val="00D4722E"/>
    <w:rsid w:val="00D47248"/>
    <w:rsid w:val="00D5012F"/>
    <w:rsid w:val="00D50DE7"/>
    <w:rsid w:val="00D516C5"/>
    <w:rsid w:val="00D520FE"/>
    <w:rsid w:val="00D54342"/>
    <w:rsid w:val="00D54CA6"/>
    <w:rsid w:val="00D56389"/>
    <w:rsid w:val="00D5761C"/>
    <w:rsid w:val="00D60E0F"/>
    <w:rsid w:val="00D60FF9"/>
    <w:rsid w:val="00D61F83"/>
    <w:rsid w:val="00D62B1F"/>
    <w:rsid w:val="00D63529"/>
    <w:rsid w:val="00D6544F"/>
    <w:rsid w:val="00D73F0F"/>
    <w:rsid w:val="00D74717"/>
    <w:rsid w:val="00D75653"/>
    <w:rsid w:val="00D75A0E"/>
    <w:rsid w:val="00D7631E"/>
    <w:rsid w:val="00D770EE"/>
    <w:rsid w:val="00D779DB"/>
    <w:rsid w:val="00D77D06"/>
    <w:rsid w:val="00D806B9"/>
    <w:rsid w:val="00D809EB"/>
    <w:rsid w:val="00D81587"/>
    <w:rsid w:val="00D83455"/>
    <w:rsid w:val="00D83982"/>
    <w:rsid w:val="00D83D76"/>
    <w:rsid w:val="00D86052"/>
    <w:rsid w:val="00D9045D"/>
    <w:rsid w:val="00D92BEC"/>
    <w:rsid w:val="00D945E1"/>
    <w:rsid w:val="00D96724"/>
    <w:rsid w:val="00D97663"/>
    <w:rsid w:val="00DA13F0"/>
    <w:rsid w:val="00DA48F3"/>
    <w:rsid w:val="00DA5F83"/>
    <w:rsid w:val="00DA764B"/>
    <w:rsid w:val="00DB0415"/>
    <w:rsid w:val="00DB3575"/>
    <w:rsid w:val="00DB48E5"/>
    <w:rsid w:val="00DB4B8D"/>
    <w:rsid w:val="00DB4D26"/>
    <w:rsid w:val="00DB4D4B"/>
    <w:rsid w:val="00DB5946"/>
    <w:rsid w:val="00DB6F81"/>
    <w:rsid w:val="00DB7BEA"/>
    <w:rsid w:val="00DB7DEE"/>
    <w:rsid w:val="00DC3571"/>
    <w:rsid w:val="00DC58CE"/>
    <w:rsid w:val="00DC594A"/>
    <w:rsid w:val="00DD3664"/>
    <w:rsid w:val="00DD4896"/>
    <w:rsid w:val="00DD5E0B"/>
    <w:rsid w:val="00DE309F"/>
    <w:rsid w:val="00DE3697"/>
    <w:rsid w:val="00DE443A"/>
    <w:rsid w:val="00DE5736"/>
    <w:rsid w:val="00DE78D6"/>
    <w:rsid w:val="00DF43FB"/>
    <w:rsid w:val="00DF5CC5"/>
    <w:rsid w:val="00DF6218"/>
    <w:rsid w:val="00DF63A6"/>
    <w:rsid w:val="00DF6616"/>
    <w:rsid w:val="00DF7EE5"/>
    <w:rsid w:val="00E003AB"/>
    <w:rsid w:val="00E00FD2"/>
    <w:rsid w:val="00E014C4"/>
    <w:rsid w:val="00E02021"/>
    <w:rsid w:val="00E028C0"/>
    <w:rsid w:val="00E02D24"/>
    <w:rsid w:val="00E05B57"/>
    <w:rsid w:val="00E07846"/>
    <w:rsid w:val="00E11E2C"/>
    <w:rsid w:val="00E12F66"/>
    <w:rsid w:val="00E1382F"/>
    <w:rsid w:val="00E138F9"/>
    <w:rsid w:val="00E13993"/>
    <w:rsid w:val="00E15BAF"/>
    <w:rsid w:val="00E1664A"/>
    <w:rsid w:val="00E17157"/>
    <w:rsid w:val="00E21251"/>
    <w:rsid w:val="00E22FB4"/>
    <w:rsid w:val="00E26FBA"/>
    <w:rsid w:val="00E2784E"/>
    <w:rsid w:val="00E324F7"/>
    <w:rsid w:val="00E32D39"/>
    <w:rsid w:val="00E345F5"/>
    <w:rsid w:val="00E35FE1"/>
    <w:rsid w:val="00E36CB6"/>
    <w:rsid w:val="00E40ABB"/>
    <w:rsid w:val="00E41BB3"/>
    <w:rsid w:val="00E45548"/>
    <w:rsid w:val="00E45C9B"/>
    <w:rsid w:val="00E45F5D"/>
    <w:rsid w:val="00E51BC2"/>
    <w:rsid w:val="00E527AE"/>
    <w:rsid w:val="00E52990"/>
    <w:rsid w:val="00E55D0B"/>
    <w:rsid w:val="00E55D7F"/>
    <w:rsid w:val="00E57FFC"/>
    <w:rsid w:val="00E60521"/>
    <w:rsid w:val="00E60669"/>
    <w:rsid w:val="00E61A9F"/>
    <w:rsid w:val="00E623C0"/>
    <w:rsid w:val="00E62910"/>
    <w:rsid w:val="00E62D07"/>
    <w:rsid w:val="00E64B6C"/>
    <w:rsid w:val="00E64D9D"/>
    <w:rsid w:val="00E65F82"/>
    <w:rsid w:val="00E66AA0"/>
    <w:rsid w:val="00E708EF"/>
    <w:rsid w:val="00E71101"/>
    <w:rsid w:val="00E73045"/>
    <w:rsid w:val="00E737B5"/>
    <w:rsid w:val="00E73914"/>
    <w:rsid w:val="00E763DA"/>
    <w:rsid w:val="00E770EE"/>
    <w:rsid w:val="00E77252"/>
    <w:rsid w:val="00E77AFC"/>
    <w:rsid w:val="00E80502"/>
    <w:rsid w:val="00E80AB1"/>
    <w:rsid w:val="00E82394"/>
    <w:rsid w:val="00E8259C"/>
    <w:rsid w:val="00E82C6B"/>
    <w:rsid w:val="00E8477F"/>
    <w:rsid w:val="00E84C27"/>
    <w:rsid w:val="00E84D8B"/>
    <w:rsid w:val="00E91FD9"/>
    <w:rsid w:val="00E92AE1"/>
    <w:rsid w:val="00E9416F"/>
    <w:rsid w:val="00E95C05"/>
    <w:rsid w:val="00E96811"/>
    <w:rsid w:val="00E979CB"/>
    <w:rsid w:val="00EA161C"/>
    <w:rsid w:val="00EA220C"/>
    <w:rsid w:val="00EA24F8"/>
    <w:rsid w:val="00EA2672"/>
    <w:rsid w:val="00EA3E4D"/>
    <w:rsid w:val="00EA4B7B"/>
    <w:rsid w:val="00EA6CB2"/>
    <w:rsid w:val="00EB0ACC"/>
    <w:rsid w:val="00EB0E99"/>
    <w:rsid w:val="00EB1314"/>
    <w:rsid w:val="00EB14CF"/>
    <w:rsid w:val="00EB2BC9"/>
    <w:rsid w:val="00EB2EB6"/>
    <w:rsid w:val="00EB3A77"/>
    <w:rsid w:val="00EB4755"/>
    <w:rsid w:val="00EB5062"/>
    <w:rsid w:val="00EB52B7"/>
    <w:rsid w:val="00EB59F4"/>
    <w:rsid w:val="00EC2468"/>
    <w:rsid w:val="00EC26AC"/>
    <w:rsid w:val="00EC3AE6"/>
    <w:rsid w:val="00EC3E4B"/>
    <w:rsid w:val="00EC417C"/>
    <w:rsid w:val="00EC457E"/>
    <w:rsid w:val="00EC69F7"/>
    <w:rsid w:val="00EC7B06"/>
    <w:rsid w:val="00EC7B9E"/>
    <w:rsid w:val="00ED0105"/>
    <w:rsid w:val="00ED38BB"/>
    <w:rsid w:val="00ED4AB2"/>
    <w:rsid w:val="00ED6EF0"/>
    <w:rsid w:val="00EE0C9A"/>
    <w:rsid w:val="00EE2269"/>
    <w:rsid w:val="00EE54EE"/>
    <w:rsid w:val="00EF00B7"/>
    <w:rsid w:val="00EF0559"/>
    <w:rsid w:val="00EF2FEE"/>
    <w:rsid w:val="00EF32A4"/>
    <w:rsid w:val="00EF3557"/>
    <w:rsid w:val="00EF4B6B"/>
    <w:rsid w:val="00EF4BEC"/>
    <w:rsid w:val="00EF568F"/>
    <w:rsid w:val="00F00818"/>
    <w:rsid w:val="00F018A1"/>
    <w:rsid w:val="00F03116"/>
    <w:rsid w:val="00F033C8"/>
    <w:rsid w:val="00F05B5D"/>
    <w:rsid w:val="00F06429"/>
    <w:rsid w:val="00F10B1E"/>
    <w:rsid w:val="00F11015"/>
    <w:rsid w:val="00F12508"/>
    <w:rsid w:val="00F13916"/>
    <w:rsid w:val="00F170EC"/>
    <w:rsid w:val="00F17EB0"/>
    <w:rsid w:val="00F22366"/>
    <w:rsid w:val="00F22AA6"/>
    <w:rsid w:val="00F23681"/>
    <w:rsid w:val="00F31E97"/>
    <w:rsid w:val="00F334D8"/>
    <w:rsid w:val="00F372AE"/>
    <w:rsid w:val="00F404D3"/>
    <w:rsid w:val="00F423C6"/>
    <w:rsid w:val="00F42664"/>
    <w:rsid w:val="00F4345A"/>
    <w:rsid w:val="00F44E6B"/>
    <w:rsid w:val="00F46BEF"/>
    <w:rsid w:val="00F47D37"/>
    <w:rsid w:val="00F524BC"/>
    <w:rsid w:val="00F534E6"/>
    <w:rsid w:val="00F538F2"/>
    <w:rsid w:val="00F53F84"/>
    <w:rsid w:val="00F54362"/>
    <w:rsid w:val="00F54E70"/>
    <w:rsid w:val="00F54F47"/>
    <w:rsid w:val="00F554D4"/>
    <w:rsid w:val="00F55DDF"/>
    <w:rsid w:val="00F5742F"/>
    <w:rsid w:val="00F577F3"/>
    <w:rsid w:val="00F60B2F"/>
    <w:rsid w:val="00F65695"/>
    <w:rsid w:val="00F739A9"/>
    <w:rsid w:val="00F772F9"/>
    <w:rsid w:val="00F77616"/>
    <w:rsid w:val="00F80A05"/>
    <w:rsid w:val="00F80CC2"/>
    <w:rsid w:val="00F81162"/>
    <w:rsid w:val="00F81B89"/>
    <w:rsid w:val="00F828FC"/>
    <w:rsid w:val="00F85F22"/>
    <w:rsid w:val="00F86951"/>
    <w:rsid w:val="00F86AD7"/>
    <w:rsid w:val="00F87A61"/>
    <w:rsid w:val="00F92DE6"/>
    <w:rsid w:val="00F93DA2"/>
    <w:rsid w:val="00F94120"/>
    <w:rsid w:val="00F95440"/>
    <w:rsid w:val="00F9754B"/>
    <w:rsid w:val="00FA1106"/>
    <w:rsid w:val="00FA49DD"/>
    <w:rsid w:val="00FA531F"/>
    <w:rsid w:val="00FB0F3E"/>
    <w:rsid w:val="00FB34FA"/>
    <w:rsid w:val="00FB3E55"/>
    <w:rsid w:val="00FB60CE"/>
    <w:rsid w:val="00FB78E0"/>
    <w:rsid w:val="00FC096D"/>
    <w:rsid w:val="00FC30A6"/>
    <w:rsid w:val="00FC4559"/>
    <w:rsid w:val="00FC4691"/>
    <w:rsid w:val="00FC4C6C"/>
    <w:rsid w:val="00FC50B7"/>
    <w:rsid w:val="00FC6133"/>
    <w:rsid w:val="00FC7846"/>
    <w:rsid w:val="00FD00B3"/>
    <w:rsid w:val="00FD3AED"/>
    <w:rsid w:val="00FD5CE9"/>
    <w:rsid w:val="00FD6BFD"/>
    <w:rsid w:val="00FE03B0"/>
    <w:rsid w:val="00FE0907"/>
    <w:rsid w:val="00FE1726"/>
    <w:rsid w:val="00FE20DC"/>
    <w:rsid w:val="00FE294B"/>
    <w:rsid w:val="00FE6286"/>
    <w:rsid w:val="00FE642F"/>
    <w:rsid w:val="00FE6A07"/>
    <w:rsid w:val="00FE7371"/>
    <w:rsid w:val="00FE7A08"/>
    <w:rsid w:val="00FF0FEF"/>
    <w:rsid w:val="00FF11C2"/>
    <w:rsid w:val="00FF1362"/>
    <w:rsid w:val="00FF16CE"/>
    <w:rsid w:val="00FF2385"/>
    <w:rsid w:val="00FF27A5"/>
    <w:rsid w:val="00FF285A"/>
    <w:rsid w:val="00FF2A85"/>
    <w:rsid w:val="00FF2AFA"/>
    <w:rsid w:val="00FF435A"/>
    <w:rsid w:val="00FF46CB"/>
    <w:rsid w:val="00FF70E3"/>
    <w:rsid w:val="00FF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footnote reference" w:uiPriority="99"/>
    <w:lsdException w:name="Title" w:uiPriority="10" w:qFormat="1"/>
    <w:lsdException w:name="Subtitle" w:uiPriority="11"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769D7"/>
    <w:rPr>
      <w:sz w:val="24"/>
      <w:szCs w:val="24"/>
    </w:rPr>
  </w:style>
  <w:style w:type="paragraph" w:styleId="10">
    <w:name w:val="heading 1"/>
    <w:basedOn w:val="a"/>
    <w:next w:val="a"/>
    <w:link w:val="1Char"/>
    <w:uiPriority w:val="9"/>
    <w:qFormat/>
    <w:rsid w:val="003769D7"/>
    <w:pPr>
      <w:keepNext/>
      <w:spacing w:before="240" w:after="60"/>
      <w:outlineLvl w:val="0"/>
    </w:pPr>
    <w:rPr>
      <w:rFonts w:ascii="Cambria" w:hAnsi="Cambria"/>
      <w:b/>
      <w:bCs/>
      <w:kern w:val="32"/>
      <w:sz w:val="32"/>
      <w:szCs w:val="32"/>
    </w:rPr>
  </w:style>
  <w:style w:type="paragraph" w:styleId="2">
    <w:name w:val="heading 2"/>
    <w:basedOn w:val="a"/>
    <w:next w:val="a"/>
    <w:link w:val="2Char"/>
    <w:uiPriority w:val="9"/>
    <w:unhideWhenUsed/>
    <w:qFormat/>
    <w:rsid w:val="003769D7"/>
    <w:pPr>
      <w:keepNext/>
      <w:spacing w:before="240" w:after="60"/>
      <w:outlineLvl w:val="1"/>
    </w:pPr>
    <w:rPr>
      <w:rFonts w:ascii="Cambria" w:hAnsi="Cambria"/>
      <w:b/>
      <w:bCs/>
      <w:i/>
      <w:iCs/>
      <w:sz w:val="28"/>
      <w:szCs w:val="28"/>
    </w:rPr>
  </w:style>
  <w:style w:type="paragraph" w:styleId="3">
    <w:name w:val="heading 3"/>
    <w:basedOn w:val="a"/>
    <w:next w:val="a"/>
    <w:link w:val="3Char"/>
    <w:uiPriority w:val="9"/>
    <w:unhideWhenUsed/>
    <w:qFormat/>
    <w:rsid w:val="003769D7"/>
    <w:pPr>
      <w:keepNext/>
      <w:spacing w:before="240" w:after="60"/>
      <w:outlineLvl w:val="2"/>
    </w:pPr>
    <w:rPr>
      <w:rFonts w:ascii="Cambria" w:hAnsi="Cambria"/>
      <w:b/>
      <w:bCs/>
      <w:sz w:val="26"/>
      <w:szCs w:val="26"/>
    </w:rPr>
  </w:style>
  <w:style w:type="paragraph" w:styleId="4">
    <w:name w:val="heading 4"/>
    <w:basedOn w:val="a"/>
    <w:next w:val="a"/>
    <w:link w:val="4Char"/>
    <w:uiPriority w:val="9"/>
    <w:semiHidden/>
    <w:unhideWhenUsed/>
    <w:qFormat/>
    <w:rsid w:val="003769D7"/>
    <w:pPr>
      <w:keepNext/>
      <w:spacing w:before="240" w:after="60"/>
      <w:outlineLvl w:val="3"/>
    </w:pPr>
    <w:rPr>
      <w:b/>
      <w:bCs/>
      <w:sz w:val="28"/>
      <w:szCs w:val="28"/>
    </w:rPr>
  </w:style>
  <w:style w:type="paragraph" w:styleId="5">
    <w:name w:val="heading 5"/>
    <w:basedOn w:val="a"/>
    <w:next w:val="a"/>
    <w:link w:val="5Char"/>
    <w:uiPriority w:val="9"/>
    <w:semiHidden/>
    <w:unhideWhenUsed/>
    <w:qFormat/>
    <w:rsid w:val="003769D7"/>
    <w:pPr>
      <w:spacing w:before="240" w:after="60"/>
      <w:outlineLvl w:val="4"/>
    </w:pPr>
    <w:rPr>
      <w:b/>
      <w:bCs/>
      <w:i/>
      <w:iCs/>
      <w:sz w:val="26"/>
      <w:szCs w:val="26"/>
    </w:rPr>
  </w:style>
  <w:style w:type="paragraph" w:styleId="6">
    <w:name w:val="heading 6"/>
    <w:basedOn w:val="a"/>
    <w:next w:val="a"/>
    <w:link w:val="6Char"/>
    <w:uiPriority w:val="9"/>
    <w:semiHidden/>
    <w:unhideWhenUsed/>
    <w:qFormat/>
    <w:rsid w:val="003769D7"/>
    <w:pPr>
      <w:spacing w:before="240" w:after="60"/>
      <w:outlineLvl w:val="5"/>
    </w:pPr>
    <w:rPr>
      <w:b/>
      <w:bCs/>
      <w:sz w:val="22"/>
      <w:szCs w:val="22"/>
    </w:rPr>
  </w:style>
  <w:style w:type="paragraph" w:styleId="7">
    <w:name w:val="heading 7"/>
    <w:basedOn w:val="a"/>
    <w:next w:val="a"/>
    <w:link w:val="7Char"/>
    <w:uiPriority w:val="9"/>
    <w:semiHidden/>
    <w:unhideWhenUsed/>
    <w:qFormat/>
    <w:rsid w:val="003769D7"/>
    <w:pPr>
      <w:spacing w:before="240" w:after="60"/>
      <w:outlineLvl w:val="6"/>
    </w:pPr>
  </w:style>
  <w:style w:type="paragraph" w:styleId="8">
    <w:name w:val="heading 8"/>
    <w:basedOn w:val="a"/>
    <w:next w:val="a"/>
    <w:link w:val="8Char"/>
    <w:uiPriority w:val="9"/>
    <w:semiHidden/>
    <w:unhideWhenUsed/>
    <w:qFormat/>
    <w:rsid w:val="003769D7"/>
    <w:pPr>
      <w:spacing w:before="240" w:after="60"/>
      <w:outlineLvl w:val="7"/>
    </w:pPr>
    <w:rPr>
      <w:i/>
      <w:iCs/>
    </w:rPr>
  </w:style>
  <w:style w:type="paragraph" w:styleId="9">
    <w:name w:val="heading 9"/>
    <w:basedOn w:val="a"/>
    <w:next w:val="a"/>
    <w:link w:val="9Char"/>
    <w:uiPriority w:val="9"/>
    <w:semiHidden/>
    <w:unhideWhenUsed/>
    <w:qFormat/>
    <w:rsid w:val="003769D7"/>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摘要"/>
    <w:basedOn w:val="a"/>
    <w:link w:val="Char"/>
    <w:rsid w:val="003D023D"/>
    <w:pPr>
      <w:ind w:leftChars="200" w:left="200" w:rightChars="200" w:right="200"/>
    </w:pPr>
    <w:rPr>
      <w:sz w:val="18"/>
      <w:szCs w:val="18"/>
    </w:rPr>
  </w:style>
  <w:style w:type="character" w:customStyle="1" w:styleId="Char">
    <w:name w:val="摘要 Char"/>
    <w:link w:val="a3"/>
    <w:rsid w:val="003D023D"/>
    <w:rPr>
      <w:rFonts w:eastAsia="宋体"/>
      <w:kern w:val="2"/>
      <w:sz w:val="18"/>
      <w:szCs w:val="18"/>
      <w:lang w:val="en-US" w:eastAsia="zh-CN" w:bidi="ar-SA"/>
    </w:rPr>
  </w:style>
  <w:style w:type="character" w:customStyle="1" w:styleId="1Char">
    <w:name w:val="标题 1 Char"/>
    <w:link w:val="10"/>
    <w:uiPriority w:val="9"/>
    <w:rsid w:val="003769D7"/>
    <w:rPr>
      <w:rFonts w:ascii="Cambria" w:eastAsia="宋体" w:hAnsi="Cambria"/>
      <w:b/>
      <w:bCs/>
      <w:kern w:val="32"/>
      <w:sz w:val="32"/>
      <w:szCs w:val="32"/>
    </w:rPr>
  </w:style>
  <w:style w:type="character" w:customStyle="1" w:styleId="2Char">
    <w:name w:val="标题 2 Char"/>
    <w:link w:val="2"/>
    <w:uiPriority w:val="9"/>
    <w:rsid w:val="003769D7"/>
    <w:rPr>
      <w:rFonts w:ascii="Cambria" w:eastAsia="宋体" w:hAnsi="Cambria"/>
      <w:b/>
      <w:bCs/>
      <w:i/>
      <w:iCs/>
      <w:sz w:val="28"/>
      <w:szCs w:val="28"/>
    </w:rPr>
  </w:style>
  <w:style w:type="character" w:customStyle="1" w:styleId="3Char">
    <w:name w:val="标题 3 Char"/>
    <w:link w:val="3"/>
    <w:uiPriority w:val="9"/>
    <w:rsid w:val="003769D7"/>
    <w:rPr>
      <w:rFonts w:ascii="Cambria" w:eastAsia="宋体" w:hAnsi="Cambria"/>
      <w:b/>
      <w:bCs/>
      <w:sz w:val="26"/>
      <w:szCs w:val="26"/>
    </w:rPr>
  </w:style>
  <w:style w:type="character" w:styleId="a4">
    <w:name w:val="Hyperlink"/>
    <w:rsid w:val="00DE309F"/>
    <w:rPr>
      <w:color w:val="0000FF"/>
      <w:u w:val="single"/>
    </w:rPr>
  </w:style>
  <w:style w:type="character" w:customStyle="1" w:styleId="apple-style-span">
    <w:name w:val="apple-style-span"/>
    <w:basedOn w:val="a0"/>
    <w:rsid w:val="007E7ED6"/>
  </w:style>
  <w:style w:type="paragraph" w:styleId="a5">
    <w:name w:val="header"/>
    <w:basedOn w:val="a"/>
    <w:link w:val="Char0"/>
    <w:rsid w:val="003F61C6"/>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rsid w:val="003F61C6"/>
    <w:rPr>
      <w:kern w:val="2"/>
      <w:sz w:val="18"/>
      <w:szCs w:val="18"/>
    </w:rPr>
  </w:style>
  <w:style w:type="paragraph" w:styleId="a6">
    <w:name w:val="footer"/>
    <w:basedOn w:val="a"/>
    <w:link w:val="Char1"/>
    <w:rsid w:val="003F61C6"/>
    <w:pPr>
      <w:tabs>
        <w:tab w:val="center" w:pos="4153"/>
        <w:tab w:val="right" w:pos="8306"/>
      </w:tabs>
      <w:snapToGrid w:val="0"/>
    </w:pPr>
    <w:rPr>
      <w:sz w:val="18"/>
      <w:szCs w:val="18"/>
    </w:rPr>
  </w:style>
  <w:style w:type="character" w:customStyle="1" w:styleId="Char1">
    <w:name w:val="页脚 Char"/>
    <w:link w:val="a6"/>
    <w:rsid w:val="003F61C6"/>
    <w:rPr>
      <w:kern w:val="2"/>
      <w:sz w:val="18"/>
      <w:szCs w:val="18"/>
    </w:rPr>
  </w:style>
  <w:style w:type="character" w:customStyle="1" w:styleId="4Char">
    <w:name w:val="标题 4 Char"/>
    <w:link w:val="4"/>
    <w:uiPriority w:val="9"/>
    <w:semiHidden/>
    <w:rsid w:val="003769D7"/>
    <w:rPr>
      <w:b/>
      <w:bCs/>
      <w:sz w:val="28"/>
      <w:szCs w:val="28"/>
    </w:rPr>
  </w:style>
  <w:style w:type="character" w:customStyle="1" w:styleId="5Char">
    <w:name w:val="标题 5 Char"/>
    <w:link w:val="5"/>
    <w:uiPriority w:val="9"/>
    <w:semiHidden/>
    <w:rsid w:val="003769D7"/>
    <w:rPr>
      <w:b/>
      <w:bCs/>
      <w:i/>
      <w:iCs/>
      <w:sz w:val="26"/>
      <w:szCs w:val="26"/>
    </w:rPr>
  </w:style>
  <w:style w:type="character" w:customStyle="1" w:styleId="6Char">
    <w:name w:val="标题 6 Char"/>
    <w:link w:val="6"/>
    <w:uiPriority w:val="9"/>
    <w:semiHidden/>
    <w:rsid w:val="003769D7"/>
    <w:rPr>
      <w:b/>
      <w:bCs/>
    </w:rPr>
  </w:style>
  <w:style w:type="character" w:customStyle="1" w:styleId="7Char">
    <w:name w:val="标题 7 Char"/>
    <w:link w:val="7"/>
    <w:uiPriority w:val="9"/>
    <w:semiHidden/>
    <w:rsid w:val="003769D7"/>
    <w:rPr>
      <w:sz w:val="24"/>
      <w:szCs w:val="24"/>
    </w:rPr>
  </w:style>
  <w:style w:type="character" w:customStyle="1" w:styleId="8Char">
    <w:name w:val="标题 8 Char"/>
    <w:link w:val="8"/>
    <w:uiPriority w:val="9"/>
    <w:semiHidden/>
    <w:rsid w:val="003769D7"/>
    <w:rPr>
      <w:i/>
      <w:iCs/>
      <w:sz w:val="24"/>
      <w:szCs w:val="24"/>
    </w:rPr>
  </w:style>
  <w:style w:type="character" w:customStyle="1" w:styleId="9Char">
    <w:name w:val="标题 9 Char"/>
    <w:link w:val="9"/>
    <w:uiPriority w:val="9"/>
    <w:semiHidden/>
    <w:rsid w:val="003769D7"/>
    <w:rPr>
      <w:rFonts w:ascii="Cambria" w:eastAsia="宋体" w:hAnsi="Cambria"/>
    </w:rPr>
  </w:style>
  <w:style w:type="paragraph" w:styleId="a7">
    <w:name w:val="Title"/>
    <w:basedOn w:val="a"/>
    <w:next w:val="a"/>
    <w:link w:val="Char2"/>
    <w:uiPriority w:val="10"/>
    <w:qFormat/>
    <w:rsid w:val="003769D7"/>
    <w:pPr>
      <w:spacing w:before="240" w:after="60"/>
      <w:jc w:val="center"/>
      <w:outlineLvl w:val="0"/>
    </w:pPr>
    <w:rPr>
      <w:rFonts w:ascii="Cambria" w:hAnsi="Cambria"/>
      <w:b/>
      <w:bCs/>
      <w:kern w:val="28"/>
      <w:sz w:val="32"/>
      <w:szCs w:val="32"/>
    </w:rPr>
  </w:style>
  <w:style w:type="character" w:customStyle="1" w:styleId="Char2">
    <w:name w:val="标题 Char"/>
    <w:link w:val="a7"/>
    <w:uiPriority w:val="10"/>
    <w:rsid w:val="003769D7"/>
    <w:rPr>
      <w:rFonts w:ascii="Cambria" w:eastAsia="宋体" w:hAnsi="Cambria"/>
      <w:b/>
      <w:bCs/>
      <w:kern w:val="28"/>
      <w:sz w:val="32"/>
      <w:szCs w:val="32"/>
    </w:rPr>
  </w:style>
  <w:style w:type="paragraph" w:styleId="a8">
    <w:name w:val="Subtitle"/>
    <w:basedOn w:val="a"/>
    <w:next w:val="a"/>
    <w:link w:val="Char3"/>
    <w:uiPriority w:val="11"/>
    <w:qFormat/>
    <w:rsid w:val="003769D7"/>
    <w:pPr>
      <w:spacing w:after="60"/>
      <w:jc w:val="center"/>
      <w:outlineLvl w:val="1"/>
    </w:pPr>
    <w:rPr>
      <w:rFonts w:ascii="Cambria" w:hAnsi="Cambria"/>
    </w:rPr>
  </w:style>
  <w:style w:type="character" w:customStyle="1" w:styleId="Char3">
    <w:name w:val="副标题 Char"/>
    <w:link w:val="a8"/>
    <w:uiPriority w:val="11"/>
    <w:rsid w:val="003769D7"/>
    <w:rPr>
      <w:rFonts w:ascii="Cambria" w:eastAsia="宋体" w:hAnsi="Cambria"/>
      <w:sz w:val="24"/>
      <w:szCs w:val="24"/>
    </w:rPr>
  </w:style>
  <w:style w:type="character" w:styleId="a9">
    <w:name w:val="Strong"/>
    <w:uiPriority w:val="22"/>
    <w:qFormat/>
    <w:rsid w:val="003769D7"/>
    <w:rPr>
      <w:b/>
      <w:bCs/>
    </w:rPr>
  </w:style>
  <w:style w:type="character" w:styleId="aa">
    <w:name w:val="Emphasis"/>
    <w:uiPriority w:val="20"/>
    <w:qFormat/>
    <w:rsid w:val="003769D7"/>
    <w:rPr>
      <w:rFonts w:ascii="Calibri" w:hAnsi="Calibri"/>
      <w:b/>
      <w:i/>
      <w:iCs/>
    </w:rPr>
  </w:style>
  <w:style w:type="paragraph" w:styleId="ab">
    <w:name w:val="No Spacing"/>
    <w:basedOn w:val="a"/>
    <w:uiPriority w:val="1"/>
    <w:qFormat/>
    <w:rsid w:val="003769D7"/>
    <w:rPr>
      <w:szCs w:val="32"/>
    </w:rPr>
  </w:style>
  <w:style w:type="paragraph" w:styleId="ac">
    <w:name w:val="List Paragraph"/>
    <w:basedOn w:val="a"/>
    <w:uiPriority w:val="34"/>
    <w:qFormat/>
    <w:rsid w:val="003769D7"/>
    <w:pPr>
      <w:ind w:left="720"/>
      <w:contextualSpacing/>
    </w:pPr>
  </w:style>
  <w:style w:type="paragraph" w:styleId="ad">
    <w:name w:val="Quote"/>
    <w:basedOn w:val="a"/>
    <w:next w:val="a"/>
    <w:link w:val="Char4"/>
    <w:uiPriority w:val="29"/>
    <w:qFormat/>
    <w:rsid w:val="003769D7"/>
    <w:rPr>
      <w:i/>
    </w:rPr>
  </w:style>
  <w:style w:type="character" w:customStyle="1" w:styleId="Char4">
    <w:name w:val="引用 Char"/>
    <w:link w:val="ad"/>
    <w:uiPriority w:val="29"/>
    <w:rsid w:val="003769D7"/>
    <w:rPr>
      <w:i/>
      <w:sz w:val="24"/>
      <w:szCs w:val="24"/>
    </w:rPr>
  </w:style>
  <w:style w:type="paragraph" w:styleId="ae">
    <w:name w:val="Intense Quote"/>
    <w:basedOn w:val="a"/>
    <w:next w:val="a"/>
    <w:link w:val="Char5"/>
    <w:uiPriority w:val="30"/>
    <w:qFormat/>
    <w:rsid w:val="003769D7"/>
    <w:pPr>
      <w:ind w:left="720" w:right="720"/>
    </w:pPr>
    <w:rPr>
      <w:b/>
      <w:i/>
      <w:szCs w:val="22"/>
    </w:rPr>
  </w:style>
  <w:style w:type="character" w:customStyle="1" w:styleId="Char5">
    <w:name w:val="明显引用 Char"/>
    <w:link w:val="ae"/>
    <w:uiPriority w:val="30"/>
    <w:rsid w:val="003769D7"/>
    <w:rPr>
      <w:b/>
      <w:i/>
      <w:sz w:val="24"/>
    </w:rPr>
  </w:style>
  <w:style w:type="character" w:styleId="af">
    <w:name w:val="Subtle Emphasis"/>
    <w:uiPriority w:val="19"/>
    <w:qFormat/>
    <w:rsid w:val="003769D7"/>
    <w:rPr>
      <w:i/>
      <w:color w:val="5A5A5A"/>
    </w:rPr>
  </w:style>
  <w:style w:type="character" w:styleId="af0">
    <w:name w:val="Intense Emphasis"/>
    <w:uiPriority w:val="21"/>
    <w:qFormat/>
    <w:rsid w:val="003769D7"/>
    <w:rPr>
      <w:b/>
      <w:i/>
      <w:sz w:val="24"/>
      <w:szCs w:val="24"/>
      <w:u w:val="single"/>
    </w:rPr>
  </w:style>
  <w:style w:type="character" w:styleId="af1">
    <w:name w:val="Subtle Reference"/>
    <w:uiPriority w:val="31"/>
    <w:qFormat/>
    <w:rsid w:val="003769D7"/>
    <w:rPr>
      <w:sz w:val="24"/>
      <w:szCs w:val="24"/>
      <w:u w:val="single"/>
    </w:rPr>
  </w:style>
  <w:style w:type="character" w:styleId="af2">
    <w:name w:val="Intense Reference"/>
    <w:uiPriority w:val="32"/>
    <w:qFormat/>
    <w:rsid w:val="003769D7"/>
    <w:rPr>
      <w:b/>
      <w:sz w:val="24"/>
      <w:u w:val="single"/>
    </w:rPr>
  </w:style>
  <w:style w:type="character" w:styleId="af3">
    <w:name w:val="Book Title"/>
    <w:uiPriority w:val="33"/>
    <w:qFormat/>
    <w:rsid w:val="003769D7"/>
    <w:rPr>
      <w:rFonts w:ascii="Cambria" w:eastAsia="宋体" w:hAnsi="Cambria"/>
      <w:b/>
      <w:i/>
      <w:sz w:val="24"/>
      <w:szCs w:val="24"/>
    </w:rPr>
  </w:style>
  <w:style w:type="paragraph" w:styleId="TOC">
    <w:name w:val="TOC Heading"/>
    <w:basedOn w:val="10"/>
    <w:next w:val="a"/>
    <w:uiPriority w:val="39"/>
    <w:semiHidden/>
    <w:unhideWhenUsed/>
    <w:qFormat/>
    <w:rsid w:val="003769D7"/>
    <w:pPr>
      <w:outlineLvl w:val="9"/>
    </w:pPr>
  </w:style>
  <w:style w:type="character" w:customStyle="1" w:styleId="hps">
    <w:name w:val="hps"/>
    <w:basedOn w:val="a0"/>
    <w:rsid w:val="00506D2C"/>
  </w:style>
  <w:style w:type="character" w:customStyle="1" w:styleId="apple-converted-space">
    <w:name w:val="apple-converted-space"/>
    <w:basedOn w:val="a0"/>
    <w:rsid w:val="00506D2C"/>
  </w:style>
  <w:style w:type="paragraph" w:styleId="af4">
    <w:name w:val="Document Map"/>
    <w:basedOn w:val="a"/>
    <w:link w:val="Char6"/>
    <w:rsid w:val="00316F96"/>
    <w:rPr>
      <w:rFonts w:ascii="宋体"/>
      <w:sz w:val="18"/>
      <w:szCs w:val="18"/>
    </w:rPr>
  </w:style>
  <w:style w:type="character" w:customStyle="1" w:styleId="Char6">
    <w:name w:val="文档结构图 Char"/>
    <w:basedOn w:val="a0"/>
    <w:link w:val="af4"/>
    <w:rsid w:val="00316F96"/>
    <w:rPr>
      <w:rFonts w:ascii="宋体"/>
      <w:sz w:val="18"/>
      <w:szCs w:val="18"/>
    </w:rPr>
  </w:style>
  <w:style w:type="paragraph" w:customStyle="1" w:styleId="af5">
    <w:name w:val="段落文字"/>
    <w:basedOn w:val="a"/>
    <w:link w:val="Char7"/>
    <w:qFormat/>
    <w:rsid w:val="00316F96"/>
    <w:pPr>
      <w:widowControl w:val="0"/>
      <w:spacing w:line="400" w:lineRule="exact"/>
      <w:ind w:firstLineChars="200" w:firstLine="200"/>
      <w:jc w:val="both"/>
    </w:pPr>
    <w:rPr>
      <w:rFonts w:ascii="Times New Roman" w:hAnsi="Times New Roman"/>
      <w:kern w:val="2"/>
    </w:rPr>
  </w:style>
  <w:style w:type="character" w:customStyle="1" w:styleId="Char7">
    <w:name w:val="段落文字 Char"/>
    <w:link w:val="af5"/>
    <w:rsid w:val="00316F96"/>
    <w:rPr>
      <w:rFonts w:ascii="Times New Roman" w:hAnsi="Times New Roman"/>
      <w:kern w:val="2"/>
      <w:sz w:val="24"/>
      <w:szCs w:val="24"/>
    </w:rPr>
  </w:style>
  <w:style w:type="paragraph" w:customStyle="1" w:styleId="af6">
    <w:name w:val="图名"/>
    <w:basedOn w:val="a3"/>
    <w:link w:val="Char8"/>
    <w:qFormat/>
    <w:rsid w:val="00811D50"/>
    <w:pPr>
      <w:widowControl w:val="0"/>
      <w:spacing w:before="120" w:after="240"/>
      <w:ind w:leftChars="0" w:left="0" w:rightChars="0" w:right="0"/>
      <w:jc w:val="center"/>
    </w:pPr>
    <w:rPr>
      <w:rFonts w:ascii="Times New Roman" w:hAnsi="Times New Roman"/>
      <w:color w:val="000000" w:themeColor="text1"/>
      <w:sz w:val="21"/>
      <w:szCs w:val="21"/>
    </w:rPr>
  </w:style>
  <w:style w:type="character" w:customStyle="1" w:styleId="Char8">
    <w:name w:val="图名 Char"/>
    <w:link w:val="af6"/>
    <w:rsid w:val="00811D50"/>
    <w:rPr>
      <w:rFonts w:ascii="Times New Roman" w:hAnsi="Times New Roman"/>
      <w:color w:val="000000" w:themeColor="text1"/>
      <w:sz w:val="21"/>
      <w:szCs w:val="21"/>
    </w:rPr>
  </w:style>
  <w:style w:type="paragraph" w:customStyle="1" w:styleId="af7">
    <w:name w:val="表名"/>
    <w:basedOn w:val="a"/>
    <w:link w:val="Char9"/>
    <w:qFormat/>
    <w:rsid w:val="00811D50"/>
    <w:pPr>
      <w:widowControl w:val="0"/>
      <w:spacing w:before="120" w:after="120"/>
      <w:jc w:val="center"/>
    </w:pPr>
    <w:rPr>
      <w:rFonts w:ascii="Times New Roman" w:hAnsi="Times New Roman"/>
      <w:sz w:val="21"/>
      <w:szCs w:val="21"/>
    </w:rPr>
  </w:style>
  <w:style w:type="character" w:customStyle="1" w:styleId="Char9">
    <w:name w:val="表名 Char"/>
    <w:link w:val="af7"/>
    <w:rsid w:val="00811D50"/>
    <w:rPr>
      <w:rFonts w:ascii="Times New Roman" w:hAnsi="Times New Roman"/>
      <w:sz w:val="21"/>
      <w:szCs w:val="21"/>
    </w:rPr>
  </w:style>
  <w:style w:type="paragraph" w:styleId="af8">
    <w:name w:val="Balloon Text"/>
    <w:basedOn w:val="a"/>
    <w:link w:val="Chara"/>
    <w:rsid w:val="008110F3"/>
    <w:rPr>
      <w:sz w:val="18"/>
      <w:szCs w:val="18"/>
    </w:rPr>
  </w:style>
  <w:style w:type="character" w:customStyle="1" w:styleId="Chara">
    <w:name w:val="批注框文本 Char"/>
    <w:basedOn w:val="a0"/>
    <w:link w:val="af8"/>
    <w:rsid w:val="008110F3"/>
    <w:rPr>
      <w:sz w:val="18"/>
      <w:szCs w:val="18"/>
    </w:rPr>
  </w:style>
  <w:style w:type="paragraph" w:customStyle="1" w:styleId="1">
    <w:name w:val="作废1"/>
    <w:basedOn w:val="a"/>
    <w:link w:val="1Char0"/>
    <w:rsid w:val="00593DC7"/>
    <w:pPr>
      <w:widowControl w:val="0"/>
      <w:numPr>
        <w:numId w:val="21"/>
      </w:numPr>
      <w:tabs>
        <w:tab w:val="left" w:pos="360"/>
      </w:tabs>
      <w:spacing w:line="320" w:lineRule="exact"/>
      <w:jc w:val="both"/>
    </w:pPr>
    <w:rPr>
      <w:rFonts w:ascii="Times New Roman" w:hAnsi="Times New Roman"/>
      <w:kern w:val="2"/>
      <w:sz w:val="21"/>
      <w:szCs w:val="21"/>
    </w:rPr>
  </w:style>
  <w:style w:type="paragraph" w:customStyle="1" w:styleId="af9">
    <w:name w:val="参考文献"/>
    <w:basedOn w:val="1"/>
    <w:link w:val="Charb"/>
    <w:qFormat/>
    <w:rsid w:val="00593DC7"/>
    <w:pPr>
      <w:tabs>
        <w:tab w:val="clear" w:pos="360"/>
        <w:tab w:val="left" w:pos="426"/>
      </w:tabs>
    </w:pPr>
  </w:style>
  <w:style w:type="character" w:customStyle="1" w:styleId="Charb">
    <w:name w:val="参考文献 Char"/>
    <w:link w:val="af9"/>
    <w:rsid w:val="00593DC7"/>
    <w:rPr>
      <w:rFonts w:ascii="Times New Roman" w:hAnsi="Times New Roman"/>
      <w:kern w:val="2"/>
      <w:sz w:val="21"/>
      <w:szCs w:val="21"/>
    </w:rPr>
  </w:style>
  <w:style w:type="character" w:customStyle="1" w:styleId="1Char0">
    <w:name w:val="作废1 Char"/>
    <w:link w:val="1"/>
    <w:rsid w:val="00A52F1D"/>
    <w:rPr>
      <w:rFonts w:ascii="Times New Roman" w:hAnsi="Times New Roman"/>
      <w:kern w:val="2"/>
      <w:sz w:val="21"/>
      <w:szCs w:val="21"/>
    </w:rPr>
  </w:style>
  <w:style w:type="character" w:styleId="afa">
    <w:name w:val="annotation reference"/>
    <w:basedOn w:val="a0"/>
    <w:rsid w:val="000C070E"/>
    <w:rPr>
      <w:sz w:val="21"/>
      <w:szCs w:val="21"/>
    </w:rPr>
  </w:style>
  <w:style w:type="paragraph" w:styleId="afb">
    <w:name w:val="annotation text"/>
    <w:basedOn w:val="a"/>
    <w:link w:val="Charc"/>
    <w:rsid w:val="000C070E"/>
  </w:style>
  <w:style w:type="character" w:customStyle="1" w:styleId="Charc">
    <w:name w:val="批注文字 Char"/>
    <w:basedOn w:val="a0"/>
    <w:link w:val="afb"/>
    <w:rsid w:val="000C070E"/>
    <w:rPr>
      <w:sz w:val="24"/>
      <w:szCs w:val="24"/>
    </w:rPr>
  </w:style>
  <w:style w:type="paragraph" w:styleId="afc">
    <w:name w:val="annotation subject"/>
    <w:basedOn w:val="afb"/>
    <w:next w:val="afb"/>
    <w:link w:val="Chard"/>
    <w:rsid w:val="000C070E"/>
    <w:rPr>
      <w:b/>
      <w:bCs/>
    </w:rPr>
  </w:style>
  <w:style w:type="character" w:customStyle="1" w:styleId="Chard">
    <w:name w:val="批注主题 Char"/>
    <w:basedOn w:val="Charc"/>
    <w:link w:val="afc"/>
    <w:rsid w:val="000C070E"/>
    <w:rPr>
      <w:b/>
      <w:bCs/>
      <w:sz w:val="24"/>
      <w:szCs w:val="24"/>
    </w:rPr>
  </w:style>
  <w:style w:type="paragraph" w:customStyle="1" w:styleId="references">
    <w:name w:val="references"/>
    <w:rsid w:val="00B54F97"/>
    <w:pPr>
      <w:numPr>
        <w:numId w:val="24"/>
      </w:numPr>
      <w:spacing w:after="50" w:line="180" w:lineRule="exact"/>
      <w:jc w:val="both"/>
    </w:pPr>
    <w:rPr>
      <w:rFonts w:ascii="Times New Roman" w:eastAsia="MS Mincho" w:hAnsi="Times New Roman"/>
      <w:noProof/>
      <w:sz w:val="16"/>
      <w:szCs w:val="16"/>
      <w:lang w:eastAsia="en-US"/>
    </w:rPr>
  </w:style>
  <w:style w:type="paragraph" w:styleId="afd">
    <w:name w:val="Normal (Web)"/>
    <w:basedOn w:val="a"/>
    <w:uiPriority w:val="99"/>
    <w:unhideWhenUsed/>
    <w:rsid w:val="002A1FA6"/>
    <w:pPr>
      <w:spacing w:before="100" w:beforeAutospacing="1" w:after="100" w:afterAutospacing="1"/>
    </w:pPr>
    <w:rPr>
      <w:rFonts w:ascii="宋体" w:hAnsi="宋体" w:cs="宋体"/>
    </w:rPr>
  </w:style>
  <w:style w:type="paragraph" w:styleId="afe">
    <w:name w:val="footnote text"/>
    <w:basedOn w:val="a"/>
    <w:link w:val="Char10"/>
    <w:rsid w:val="00B56C0A"/>
    <w:pPr>
      <w:widowControl w:val="0"/>
      <w:snapToGrid w:val="0"/>
      <w:spacing w:line="270" w:lineRule="exact"/>
      <w:jc w:val="both"/>
    </w:pPr>
    <w:rPr>
      <w:rFonts w:ascii="Times New Roman" w:hAnsi="Times New Roman"/>
      <w:kern w:val="2"/>
      <w:sz w:val="18"/>
      <w:szCs w:val="18"/>
    </w:rPr>
  </w:style>
  <w:style w:type="character" w:customStyle="1" w:styleId="Chare">
    <w:name w:val="脚注文本 Char"/>
    <w:basedOn w:val="a0"/>
    <w:rsid w:val="00B56C0A"/>
    <w:rPr>
      <w:sz w:val="18"/>
      <w:szCs w:val="18"/>
    </w:rPr>
  </w:style>
  <w:style w:type="character" w:customStyle="1" w:styleId="Char10">
    <w:name w:val="脚注文本 Char1"/>
    <w:basedOn w:val="a0"/>
    <w:link w:val="afe"/>
    <w:locked/>
    <w:rsid w:val="00B56C0A"/>
    <w:rPr>
      <w:rFonts w:ascii="Times New Roman" w:hAnsi="Times New Roman"/>
      <w:kern w:val="2"/>
      <w:sz w:val="18"/>
      <w:szCs w:val="18"/>
    </w:rPr>
  </w:style>
  <w:style w:type="character" w:styleId="aff">
    <w:name w:val="footnote reference"/>
    <w:uiPriority w:val="99"/>
    <w:unhideWhenUsed/>
    <w:rsid w:val="00AD496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769D7"/>
    <w:rPr>
      <w:sz w:val="24"/>
      <w:szCs w:val="24"/>
    </w:rPr>
  </w:style>
  <w:style w:type="paragraph" w:styleId="10">
    <w:name w:val="heading 1"/>
    <w:basedOn w:val="a"/>
    <w:next w:val="a"/>
    <w:link w:val="1Char"/>
    <w:uiPriority w:val="9"/>
    <w:qFormat/>
    <w:rsid w:val="003769D7"/>
    <w:pPr>
      <w:keepNext/>
      <w:spacing w:before="240" w:after="60"/>
      <w:outlineLvl w:val="0"/>
    </w:pPr>
    <w:rPr>
      <w:rFonts w:ascii="Cambria" w:hAnsi="Cambria"/>
      <w:b/>
      <w:bCs/>
      <w:kern w:val="32"/>
      <w:sz w:val="32"/>
      <w:szCs w:val="32"/>
    </w:rPr>
  </w:style>
  <w:style w:type="paragraph" w:styleId="2">
    <w:name w:val="heading 2"/>
    <w:basedOn w:val="a"/>
    <w:next w:val="a"/>
    <w:link w:val="2Char"/>
    <w:uiPriority w:val="9"/>
    <w:unhideWhenUsed/>
    <w:qFormat/>
    <w:rsid w:val="003769D7"/>
    <w:pPr>
      <w:keepNext/>
      <w:spacing w:before="240" w:after="60"/>
      <w:outlineLvl w:val="1"/>
    </w:pPr>
    <w:rPr>
      <w:rFonts w:ascii="Cambria" w:hAnsi="Cambria"/>
      <w:b/>
      <w:bCs/>
      <w:i/>
      <w:iCs/>
      <w:sz w:val="28"/>
      <w:szCs w:val="28"/>
    </w:rPr>
  </w:style>
  <w:style w:type="paragraph" w:styleId="3">
    <w:name w:val="heading 3"/>
    <w:basedOn w:val="a"/>
    <w:next w:val="a"/>
    <w:link w:val="3Char"/>
    <w:uiPriority w:val="9"/>
    <w:unhideWhenUsed/>
    <w:qFormat/>
    <w:rsid w:val="003769D7"/>
    <w:pPr>
      <w:keepNext/>
      <w:spacing w:before="240" w:after="60"/>
      <w:outlineLvl w:val="2"/>
    </w:pPr>
    <w:rPr>
      <w:rFonts w:ascii="Cambria" w:hAnsi="Cambria"/>
      <w:b/>
      <w:bCs/>
      <w:sz w:val="26"/>
      <w:szCs w:val="26"/>
    </w:rPr>
  </w:style>
  <w:style w:type="paragraph" w:styleId="4">
    <w:name w:val="heading 4"/>
    <w:basedOn w:val="a"/>
    <w:next w:val="a"/>
    <w:link w:val="4Char"/>
    <w:uiPriority w:val="9"/>
    <w:semiHidden/>
    <w:unhideWhenUsed/>
    <w:qFormat/>
    <w:rsid w:val="003769D7"/>
    <w:pPr>
      <w:keepNext/>
      <w:spacing w:before="240" w:after="60"/>
      <w:outlineLvl w:val="3"/>
    </w:pPr>
    <w:rPr>
      <w:b/>
      <w:bCs/>
      <w:sz w:val="28"/>
      <w:szCs w:val="28"/>
    </w:rPr>
  </w:style>
  <w:style w:type="paragraph" w:styleId="5">
    <w:name w:val="heading 5"/>
    <w:basedOn w:val="a"/>
    <w:next w:val="a"/>
    <w:link w:val="5Char"/>
    <w:uiPriority w:val="9"/>
    <w:semiHidden/>
    <w:unhideWhenUsed/>
    <w:qFormat/>
    <w:rsid w:val="003769D7"/>
    <w:pPr>
      <w:spacing w:before="240" w:after="60"/>
      <w:outlineLvl w:val="4"/>
    </w:pPr>
    <w:rPr>
      <w:b/>
      <w:bCs/>
      <w:i/>
      <w:iCs/>
      <w:sz w:val="26"/>
      <w:szCs w:val="26"/>
    </w:rPr>
  </w:style>
  <w:style w:type="paragraph" w:styleId="6">
    <w:name w:val="heading 6"/>
    <w:basedOn w:val="a"/>
    <w:next w:val="a"/>
    <w:link w:val="6Char"/>
    <w:uiPriority w:val="9"/>
    <w:semiHidden/>
    <w:unhideWhenUsed/>
    <w:qFormat/>
    <w:rsid w:val="003769D7"/>
    <w:pPr>
      <w:spacing w:before="240" w:after="60"/>
      <w:outlineLvl w:val="5"/>
    </w:pPr>
    <w:rPr>
      <w:b/>
      <w:bCs/>
      <w:sz w:val="22"/>
      <w:szCs w:val="22"/>
    </w:rPr>
  </w:style>
  <w:style w:type="paragraph" w:styleId="7">
    <w:name w:val="heading 7"/>
    <w:basedOn w:val="a"/>
    <w:next w:val="a"/>
    <w:link w:val="7Char"/>
    <w:uiPriority w:val="9"/>
    <w:semiHidden/>
    <w:unhideWhenUsed/>
    <w:qFormat/>
    <w:rsid w:val="003769D7"/>
    <w:pPr>
      <w:spacing w:before="240" w:after="60"/>
      <w:outlineLvl w:val="6"/>
    </w:pPr>
  </w:style>
  <w:style w:type="paragraph" w:styleId="8">
    <w:name w:val="heading 8"/>
    <w:basedOn w:val="a"/>
    <w:next w:val="a"/>
    <w:link w:val="8Char"/>
    <w:uiPriority w:val="9"/>
    <w:semiHidden/>
    <w:unhideWhenUsed/>
    <w:qFormat/>
    <w:rsid w:val="003769D7"/>
    <w:pPr>
      <w:spacing w:before="240" w:after="60"/>
      <w:outlineLvl w:val="7"/>
    </w:pPr>
    <w:rPr>
      <w:i/>
      <w:iCs/>
    </w:rPr>
  </w:style>
  <w:style w:type="paragraph" w:styleId="9">
    <w:name w:val="heading 9"/>
    <w:basedOn w:val="a"/>
    <w:next w:val="a"/>
    <w:link w:val="9Char"/>
    <w:uiPriority w:val="9"/>
    <w:semiHidden/>
    <w:unhideWhenUsed/>
    <w:qFormat/>
    <w:rsid w:val="003769D7"/>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摘要"/>
    <w:basedOn w:val="a"/>
    <w:link w:val="Char"/>
    <w:rsid w:val="003D023D"/>
    <w:pPr>
      <w:ind w:leftChars="200" w:left="200" w:rightChars="200" w:right="200"/>
    </w:pPr>
    <w:rPr>
      <w:sz w:val="18"/>
      <w:szCs w:val="18"/>
    </w:rPr>
  </w:style>
  <w:style w:type="character" w:customStyle="1" w:styleId="Char">
    <w:name w:val="摘要 Char"/>
    <w:link w:val="a3"/>
    <w:rsid w:val="003D023D"/>
    <w:rPr>
      <w:rFonts w:eastAsia="宋体"/>
      <w:kern w:val="2"/>
      <w:sz w:val="18"/>
      <w:szCs w:val="18"/>
      <w:lang w:val="en-US" w:eastAsia="zh-CN" w:bidi="ar-SA"/>
    </w:rPr>
  </w:style>
  <w:style w:type="character" w:customStyle="1" w:styleId="1Char">
    <w:name w:val="标题 1 Char"/>
    <w:link w:val="10"/>
    <w:uiPriority w:val="9"/>
    <w:rsid w:val="003769D7"/>
    <w:rPr>
      <w:rFonts w:ascii="Cambria" w:eastAsia="宋体" w:hAnsi="Cambria"/>
      <w:b/>
      <w:bCs/>
      <w:kern w:val="32"/>
      <w:sz w:val="32"/>
      <w:szCs w:val="32"/>
    </w:rPr>
  </w:style>
  <w:style w:type="character" w:customStyle="1" w:styleId="2Char">
    <w:name w:val="标题 2 Char"/>
    <w:link w:val="2"/>
    <w:uiPriority w:val="9"/>
    <w:rsid w:val="003769D7"/>
    <w:rPr>
      <w:rFonts w:ascii="Cambria" w:eastAsia="宋体" w:hAnsi="Cambria"/>
      <w:b/>
      <w:bCs/>
      <w:i/>
      <w:iCs/>
      <w:sz w:val="28"/>
      <w:szCs w:val="28"/>
    </w:rPr>
  </w:style>
  <w:style w:type="character" w:customStyle="1" w:styleId="3Char">
    <w:name w:val="标题 3 Char"/>
    <w:link w:val="3"/>
    <w:uiPriority w:val="9"/>
    <w:rsid w:val="003769D7"/>
    <w:rPr>
      <w:rFonts w:ascii="Cambria" w:eastAsia="宋体" w:hAnsi="Cambria"/>
      <w:b/>
      <w:bCs/>
      <w:sz w:val="26"/>
      <w:szCs w:val="26"/>
    </w:rPr>
  </w:style>
  <w:style w:type="character" w:styleId="a4">
    <w:name w:val="Hyperlink"/>
    <w:rsid w:val="00DE309F"/>
    <w:rPr>
      <w:color w:val="0000FF"/>
      <w:u w:val="single"/>
    </w:rPr>
  </w:style>
  <w:style w:type="character" w:customStyle="1" w:styleId="apple-style-span">
    <w:name w:val="apple-style-span"/>
    <w:basedOn w:val="a0"/>
    <w:rsid w:val="007E7ED6"/>
  </w:style>
  <w:style w:type="paragraph" w:styleId="a5">
    <w:name w:val="header"/>
    <w:basedOn w:val="a"/>
    <w:link w:val="Char0"/>
    <w:rsid w:val="003F61C6"/>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rsid w:val="003F61C6"/>
    <w:rPr>
      <w:kern w:val="2"/>
      <w:sz w:val="18"/>
      <w:szCs w:val="18"/>
    </w:rPr>
  </w:style>
  <w:style w:type="paragraph" w:styleId="a6">
    <w:name w:val="footer"/>
    <w:basedOn w:val="a"/>
    <w:link w:val="Char1"/>
    <w:rsid w:val="003F61C6"/>
    <w:pPr>
      <w:tabs>
        <w:tab w:val="center" w:pos="4153"/>
        <w:tab w:val="right" w:pos="8306"/>
      </w:tabs>
      <w:snapToGrid w:val="0"/>
    </w:pPr>
    <w:rPr>
      <w:sz w:val="18"/>
      <w:szCs w:val="18"/>
    </w:rPr>
  </w:style>
  <w:style w:type="character" w:customStyle="1" w:styleId="Char1">
    <w:name w:val="页脚 Char"/>
    <w:link w:val="a6"/>
    <w:rsid w:val="003F61C6"/>
    <w:rPr>
      <w:kern w:val="2"/>
      <w:sz w:val="18"/>
      <w:szCs w:val="18"/>
    </w:rPr>
  </w:style>
  <w:style w:type="character" w:customStyle="1" w:styleId="4Char">
    <w:name w:val="标题 4 Char"/>
    <w:link w:val="4"/>
    <w:uiPriority w:val="9"/>
    <w:semiHidden/>
    <w:rsid w:val="003769D7"/>
    <w:rPr>
      <w:b/>
      <w:bCs/>
      <w:sz w:val="28"/>
      <w:szCs w:val="28"/>
    </w:rPr>
  </w:style>
  <w:style w:type="character" w:customStyle="1" w:styleId="5Char">
    <w:name w:val="标题 5 Char"/>
    <w:link w:val="5"/>
    <w:uiPriority w:val="9"/>
    <w:semiHidden/>
    <w:rsid w:val="003769D7"/>
    <w:rPr>
      <w:b/>
      <w:bCs/>
      <w:i/>
      <w:iCs/>
      <w:sz w:val="26"/>
      <w:szCs w:val="26"/>
    </w:rPr>
  </w:style>
  <w:style w:type="character" w:customStyle="1" w:styleId="6Char">
    <w:name w:val="标题 6 Char"/>
    <w:link w:val="6"/>
    <w:uiPriority w:val="9"/>
    <w:semiHidden/>
    <w:rsid w:val="003769D7"/>
    <w:rPr>
      <w:b/>
      <w:bCs/>
    </w:rPr>
  </w:style>
  <w:style w:type="character" w:customStyle="1" w:styleId="7Char">
    <w:name w:val="标题 7 Char"/>
    <w:link w:val="7"/>
    <w:uiPriority w:val="9"/>
    <w:semiHidden/>
    <w:rsid w:val="003769D7"/>
    <w:rPr>
      <w:sz w:val="24"/>
      <w:szCs w:val="24"/>
    </w:rPr>
  </w:style>
  <w:style w:type="character" w:customStyle="1" w:styleId="8Char">
    <w:name w:val="标题 8 Char"/>
    <w:link w:val="8"/>
    <w:uiPriority w:val="9"/>
    <w:semiHidden/>
    <w:rsid w:val="003769D7"/>
    <w:rPr>
      <w:i/>
      <w:iCs/>
      <w:sz w:val="24"/>
      <w:szCs w:val="24"/>
    </w:rPr>
  </w:style>
  <w:style w:type="character" w:customStyle="1" w:styleId="9Char">
    <w:name w:val="标题 9 Char"/>
    <w:link w:val="9"/>
    <w:uiPriority w:val="9"/>
    <w:semiHidden/>
    <w:rsid w:val="003769D7"/>
    <w:rPr>
      <w:rFonts w:ascii="Cambria" w:eastAsia="宋体" w:hAnsi="Cambria"/>
    </w:rPr>
  </w:style>
  <w:style w:type="paragraph" w:styleId="a7">
    <w:name w:val="Title"/>
    <w:basedOn w:val="a"/>
    <w:next w:val="a"/>
    <w:link w:val="Char2"/>
    <w:uiPriority w:val="10"/>
    <w:qFormat/>
    <w:rsid w:val="003769D7"/>
    <w:pPr>
      <w:spacing w:before="240" w:after="60"/>
      <w:jc w:val="center"/>
      <w:outlineLvl w:val="0"/>
    </w:pPr>
    <w:rPr>
      <w:rFonts w:ascii="Cambria" w:hAnsi="Cambria"/>
      <w:b/>
      <w:bCs/>
      <w:kern w:val="28"/>
      <w:sz w:val="32"/>
      <w:szCs w:val="32"/>
    </w:rPr>
  </w:style>
  <w:style w:type="character" w:customStyle="1" w:styleId="Char2">
    <w:name w:val="标题 Char"/>
    <w:link w:val="a7"/>
    <w:uiPriority w:val="10"/>
    <w:rsid w:val="003769D7"/>
    <w:rPr>
      <w:rFonts w:ascii="Cambria" w:eastAsia="宋体" w:hAnsi="Cambria"/>
      <w:b/>
      <w:bCs/>
      <w:kern w:val="28"/>
      <w:sz w:val="32"/>
      <w:szCs w:val="32"/>
    </w:rPr>
  </w:style>
  <w:style w:type="paragraph" w:styleId="a8">
    <w:name w:val="Subtitle"/>
    <w:basedOn w:val="a"/>
    <w:next w:val="a"/>
    <w:link w:val="Char3"/>
    <w:uiPriority w:val="11"/>
    <w:qFormat/>
    <w:rsid w:val="003769D7"/>
    <w:pPr>
      <w:spacing w:after="60"/>
      <w:jc w:val="center"/>
      <w:outlineLvl w:val="1"/>
    </w:pPr>
    <w:rPr>
      <w:rFonts w:ascii="Cambria" w:hAnsi="Cambria"/>
    </w:rPr>
  </w:style>
  <w:style w:type="character" w:customStyle="1" w:styleId="Char3">
    <w:name w:val="副标题 Char"/>
    <w:link w:val="a8"/>
    <w:uiPriority w:val="11"/>
    <w:rsid w:val="003769D7"/>
    <w:rPr>
      <w:rFonts w:ascii="Cambria" w:eastAsia="宋体" w:hAnsi="Cambria"/>
      <w:sz w:val="24"/>
      <w:szCs w:val="24"/>
    </w:rPr>
  </w:style>
  <w:style w:type="character" w:styleId="a9">
    <w:name w:val="Strong"/>
    <w:uiPriority w:val="22"/>
    <w:qFormat/>
    <w:rsid w:val="003769D7"/>
    <w:rPr>
      <w:b/>
      <w:bCs/>
    </w:rPr>
  </w:style>
  <w:style w:type="character" w:styleId="aa">
    <w:name w:val="Emphasis"/>
    <w:uiPriority w:val="20"/>
    <w:qFormat/>
    <w:rsid w:val="003769D7"/>
    <w:rPr>
      <w:rFonts w:ascii="Calibri" w:hAnsi="Calibri"/>
      <w:b/>
      <w:i/>
      <w:iCs/>
    </w:rPr>
  </w:style>
  <w:style w:type="paragraph" w:styleId="ab">
    <w:name w:val="No Spacing"/>
    <w:basedOn w:val="a"/>
    <w:uiPriority w:val="1"/>
    <w:qFormat/>
    <w:rsid w:val="003769D7"/>
    <w:rPr>
      <w:szCs w:val="32"/>
    </w:rPr>
  </w:style>
  <w:style w:type="paragraph" w:styleId="ac">
    <w:name w:val="List Paragraph"/>
    <w:basedOn w:val="a"/>
    <w:uiPriority w:val="34"/>
    <w:qFormat/>
    <w:rsid w:val="003769D7"/>
    <w:pPr>
      <w:ind w:left="720"/>
      <w:contextualSpacing/>
    </w:pPr>
  </w:style>
  <w:style w:type="paragraph" w:styleId="ad">
    <w:name w:val="Quote"/>
    <w:basedOn w:val="a"/>
    <w:next w:val="a"/>
    <w:link w:val="Char4"/>
    <w:uiPriority w:val="29"/>
    <w:qFormat/>
    <w:rsid w:val="003769D7"/>
    <w:rPr>
      <w:i/>
    </w:rPr>
  </w:style>
  <w:style w:type="character" w:customStyle="1" w:styleId="Char4">
    <w:name w:val="引用 Char"/>
    <w:link w:val="ad"/>
    <w:uiPriority w:val="29"/>
    <w:rsid w:val="003769D7"/>
    <w:rPr>
      <w:i/>
      <w:sz w:val="24"/>
      <w:szCs w:val="24"/>
    </w:rPr>
  </w:style>
  <w:style w:type="paragraph" w:styleId="ae">
    <w:name w:val="Intense Quote"/>
    <w:basedOn w:val="a"/>
    <w:next w:val="a"/>
    <w:link w:val="Char5"/>
    <w:uiPriority w:val="30"/>
    <w:qFormat/>
    <w:rsid w:val="003769D7"/>
    <w:pPr>
      <w:ind w:left="720" w:right="720"/>
    </w:pPr>
    <w:rPr>
      <w:b/>
      <w:i/>
      <w:szCs w:val="22"/>
    </w:rPr>
  </w:style>
  <w:style w:type="character" w:customStyle="1" w:styleId="Char5">
    <w:name w:val="明显引用 Char"/>
    <w:link w:val="ae"/>
    <w:uiPriority w:val="30"/>
    <w:rsid w:val="003769D7"/>
    <w:rPr>
      <w:b/>
      <w:i/>
      <w:sz w:val="24"/>
    </w:rPr>
  </w:style>
  <w:style w:type="character" w:styleId="af">
    <w:name w:val="Subtle Emphasis"/>
    <w:uiPriority w:val="19"/>
    <w:qFormat/>
    <w:rsid w:val="003769D7"/>
    <w:rPr>
      <w:i/>
      <w:color w:val="5A5A5A"/>
    </w:rPr>
  </w:style>
  <w:style w:type="character" w:styleId="af0">
    <w:name w:val="Intense Emphasis"/>
    <w:uiPriority w:val="21"/>
    <w:qFormat/>
    <w:rsid w:val="003769D7"/>
    <w:rPr>
      <w:b/>
      <w:i/>
      <w:sz w:val="24"/>
      <w:szCs w:val="24"/>
      <w:u w:val="single"/>
    </w:rPr>
  </w:style>
  <w:style w:type="character" w:styleId="af1">
    <w:name w:val="Subtle Reference"/>
    <w:uiPriority w:val="31"/>
    <w:qFormat/>
    <w:rsid w:val="003769D7"/>
    <w:rPr>
      <w:sz w:val="24"/>
      <w:szCs w:val="24"/>
      <w:u w:val="single"/>
    </w:rPr>
  </w:style>
  <w:style w:type="character" w:styleId="af2">
    <w:name w:val="Intense Reference"/>
    <w:uiPriority w:val="32"/>
    <w:qFormat/>
    <w:rsid w:val="003769D7"/>
    <w:rPr>
      <w:b/>
      <w:sz w:val="24"/>
      <w:u w:val="single"/>
    </w:rPr>
  </w:style>
  <w:style w:type="character" w:styleId="af3">
    <w:name w:val="Book Title"/>
    <w:uiPriority w:val="33"/>
    <w:qFormat/>
    <w:rsid w:val="003769D7"/>
    <w:rPr>
      <w:rFonts w:ascii="Cambria" w:eastAsia="宋体" w:hAnsi="Cambria"/>
      <w:b/>
      <w:i/>
      <w:sz w:val="24"/>
      <w:szCs w:val="24"/>
    </w:rPr>
  </w:style>
  <w:style w:type="paragraph" w:styleId="TOC">
    <w:name w:val="TOC Heading"/>
    <w:basedOn w:val="10"/>
    <w:next w:val="a"/>
    <w:uiPriority w:val="39"/>
    <w:semiHidden/>
    <w:unhideWhenUsed/>
    <w:qFormat/>
    <w:rsid w:val="003769D7"/>
    <w:pPr>
      <w:outlineLvl w:val="9"/>
    </w:pPr>
  </w:style>
  <w:style w:type="character" w:customStyle="1" w:styleId="hps">
    <w:name w:val="hps"/>
    <w:basedOn w:val="a0"/>
    <w:rsid w:val="00506D2C"/>
  </w:style>
  <w:style w:type="character" w:customStyle="1" w:styleId="apple-converted-space">
    <w:name w:val="apple-converted-space"/>
    <w:basedOn w:val="a0"/>
    <w:rsid w:val="00506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46559">
      <w:bodyDiv w:val="1"/>
      <w:marLeft w:val="0"/>
      <w:marRight w:val="0"/>
      <w:marTop w:val="0"/>
      <w:marBottom w:val="0"/>
      <w:divBdr>
        <w:top w:val="none" w:sz="0" w:space="0" w:color="auto"/>
        <w:left w:val="none" w:sz="0" w:space="0" w:color="auto"/>
        <w:bottom w:val="none" w:sz="0" w:space="0" w:color="auto"/>
        <w:right w:val="none" w:sz="0" w:space="0" w:color="auto"/>
      </w:divBdr>
    </w:div>
    <w:div w:id="972826360">
      <w:bodyDiv w:val="1"/>
      <w:marLeft w:val="0"/>
      <w:marRight w:val="0"/>
      <w:marTop w:val="0"/>
      <w:marBottom w:val="0"/>
      <w:divBdr>
        <w:top w:val="none" w:sz="0" w:space="0" w:color="auto"/>
        <w:left w:val="none" w:sz="0" w:space="0" w:color="auto"/>
        <w:bottom w:val="none" w:sz="0" w:space="0" w:color="auto"/>
        <w:right w:val="none" w:sz="0" w:space="0" w:color="auto"/>
      </w:divBdr>
    </w:div>
    <w:div w:id="1438062877">
      <w:bodyDiv w:val="1"/>
      <w:marLeft w:val="0"/>
      <w:marRight w:val="0"/>
      <w:marTop w:val="0"/>
      <w:marBottom w:val="0"/>
      <w:divBdr>
        <w:top w:val="none" w:sz="0" w:space="0" w:color="auto"/>
        <w:left w:val="none" w:sz="0" w:space="0" w:color="auto"/>
        <w:bottom w:val="none" w:sz="0" w:space="0" w:color="auto"/>
        <w:right w:val="none" w:sz="0" w:space="0" w:color="auto"/>
      </w:divBdr>
      <w:divsChild>
        <w:div w:id="1621061702">
          <w:marLeft w:val="0"/>
          <w:marRight w:val="0"/>
          <w:marTop w:val="0"/>
          <w:marBottom w:val="0"/>
          <w:divBdr>
            <w:top w:val="none" w:sz="0" w:space="0" w:color="auto"/>
            <w:left w:val="none" w:sz="0" w:space="0" w:color="auto"/>
            <w:bottom w:val="none" w:sz="0" w:space="0" w:color="auto"/>
            <w:right w:val="none" w:sz="0" w:space="0" w:color="auto"/>
          </w:divBdr>
          <w:divsChild>
            <w:div w:id="90244702">
              <w:marLeft w:val="0"/>
              <w:marRight w:val="0"/>
              <w:marTop w:val="0"/>
              <w:marBottom w:val="0"/>
              <w:divBdr>
                <w:top w:val="none" w:sz="0" w:space="0" w:color="auto"/>
                <w:left w:val="none" w:sz="0" w:space="0" w:color="auto"/>
                <w:bottom w:val="none" w:sz="0" w:space="0" w:color="auto"/>
                <w:right w:val="none" w:sz="0" w:space="0" w:color="auto"/>
              </w:divBdr>
              <w:divsChild>
                <w:div w:id="2077626863">
                  <w:marLeft w:val="0"/>
                  <w:marRight w:val="0"/>
                  <w:marTop w:val="0"/>
                  <w:marBottom w:val="0"/>
                  <w:divBdr>
                    <w:top w:val="none" w:sz="0" w:space="0" w:color="auto"/>
                    <w:left w:val="none" w:sz="0" w:space="0" w:color="auto"/>
                    <w:bottom w:val="none" w:sz="0" w:space="0" w:color="auto"/>
                    <w:right w:val="none" w:sz="0" w:space="0" w:color="auto"/>
                  </w:divBdr>
                  <w:divsChild>
                    <w:div w:id="599264180">
                      <w:marLeft w:val="0"/>
                      <w:marRight w:val="0"/>
                      <w:marTop w:val="0"/>
                      <w:marBottom w:val="0"/>
                      <w:divBdr>
                        <w:top w:val="none" w:sz="0" w:space="0" w:color="auto"/>
                        <w:left w:val="none" w:sz="0" w:space="0" w:color="auto"/>
                        <w:bottom w:val="none" w:sz="0" w:space="0" w:color="auto"/>
                        <w:right w:val="none" w:sz="0" w:space="0" w:color="auto"/>
                      </w:divBdr>
                      <w:divsChild>
                        <w:div w:id="505555521">
                          <w:marLeft w:val="0"/>
                          <w:marRight w:val="0"/>
                          <w:marTop w:val="0"/>
                          <w:marBottom w:val="0"/>
                          <w:divBdr>
                            <w:top w:val="none" w:sz="0" w:space="0" w:color="auto"/>
                            <w:left w:val="none" w:sz="0" w:space="0" w:color="auto"/>
                            <w:bottom w:val="none" w:sz="0" w:space="0" w:color="auto"/>
                            <w:right w:val="none" w:sz="0" w:space="0" w:color="auto"/>
                          </w:divBdr>
                          <w:divsChild>
                            <w:div w:id="965893244">
                              <w:marLeft w:val="0"/>
                              <w:marRight w:val="0"/>
                              <w:marTop w:val="0"/>
                              <w:marBottom w:val="0"/>
                              <w:divBdr>
                                <w:top w:val="none" w:sz="0" w:space="0" w:color="auto"/>
                                <w:left w:val="none" w:sz="0" w:space="0" w:color="auto"/>
                                <w:bottom w:val="none" w:sz="0" w:space="0" w:color="auto"/>
                                <w:right w:val="none" w:sz="0" w:space="0" w:color="auto"/>
                              </w:divBdr>
                              <w:divsChild>
                                <w:div w:id="258173714">
                                  <w:marLeft w:val="0"/>
                                  <w:marRight w:val="0"/>
                                  <w:marTop w:val="51"/>
                                  <w:marBottom w:val="51"/>
                                  <w:divBdr>
                                    <w:top w:val="none" w:sz="0" w:space="0" w:color="auto"/>
                                    <w:left w:val="none" w:sz="0" w:space="0" w:color="auto"/>
                                    <w:bottom w:val="none" w:sz="0" w:space="0" w:color="auto"/>
                                    <w:right w:val="none" w:sz="0" w:space="0" w:color="auto"/>
                                  </w:divBdr>
                                  <w:divsChild>
                                    <w:div w:id="1417436070">
                                      <w:marLeft w:val="0"/>
                                      <w:marRight w:val="0"/>
                                      <w:marTop w:val="0"/>
                                      <w:marBottom w:val="0"/>
                                      <w:divBdr>
                                        <w:top w:val="none" w:sz="0" w:space="0" w:color="auto"/>
                                        <w:left w:val="none" w:sz="0" w:space="0" w:color="auto"/>
                                        <w:bottom w:val="none" w:sz="0" w:space="0" w:color="auto"/>
                                        <w:right w:val="none" w:sz="0" w:space="0" w:color="auto"/>
                                      </w:divBdr>
                                      <w:divsChild>
                                        <w:div w:id="329794610">
                                          <w:marLeft w:val="0"/>
                                          <w:marRight w:val="0"/>
                                          <w:marTop w:val="0"/>
                                          <w:marBottom w:val="0"/>
                                          <w:divBdr>
                                            <w:top w:val="single" w:sz="4" w:space="0" w:color="92B0DD"/>
                                            <w:left w:val="single" w:sz="4" w:space="0" w:color="92B0DD"/>
                                            <w:bottom w:val="single" w:sz="4" w:space="0" w:color="92B0DD"/>
                                            <w:right w:val="single" w:sz="4" w:space="0" w:color="92B0DD"/>
                                          </w:divBdr>
                                          <w:divsChild>
                                            <w:div w:id="410079618">
                                              <w:marLeft w:val="0"/>
                                              <w:marRight w:val="0"/>
                                              <w:marTop w:val="0"/>
                                              <w:marBottom w:val="0"/>
                                              <w:divBdr>
                                                <w:top w:val="single" w:sz="4" w:space="3" w:color="92B0DD"/>
                                                <w:left w:val="none" w:sz="0" w:space="0" w:color="auto"/>
                                                <w:bottom w:val="none" w:sz="0" w:space="0" w:color="auto"/>
                                                <w:right w:val="none" w:sz="0" w:space="0" w:color="auto"/>
                                              </w:divBdr>
                                              <w:divsChild>
                                                <w:div w:id="7645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26FA1-0236-4BA7-9E0D-0906F50B6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9</Pages>
  <Words>2861</Words>
  <Characters>16311</Characters>
  <Application>Microsoft Office Word</Application>
  <DocSecurity>0</DocSecurity>
  <Lines>135</Lines>
  <Paragraphs>38</Paragraphs>
  <ScaleCrop>false</ScaleCrop>
  <Company>Microsoft</Company>
  <LinksUpToDate>false</LinksUpToDate>
  <CharactersWithSpaces>19134</CharactersWithSpaces>
  <SharedDoc>false</SharedDoc>
  <HLinks>
    <vt:vector size="48" baseType="variant">
      <vt:variant>
        <vt:i4>4784139</vt:i4>
      </vt:variant>
      <vt:variant>
        <vt:i4>53</vt:i4>
      </vt:variant>
      <vt:variant>
        <vt:i4>0</vt:i4>
      </vt:variant>
      <vt:variant>
        <vt:i4>5</vt:i4>
      </vt:variant>
      <vt:variant>
        <vt:lpwstr/>
      </vt:variant>
      <vt:variant>
        <vt:lpwstr>_ENREF_8</vt:lpwstr>
      </vt:variant>
      <vt:variant>
        <vt:i4>4587531</vt:i4>
      </vt:variant>
      <vt:variant>
        <vt:i4>38</vt:i4>
      </vt:variant>
      <vt:variant>
        <vt:i4>0</vt:i4>
      </vt:variant>
      <vt:variant>
        <vt:i4>5</vt:i4>
      </vt:variant>
      <vt:variant>
        <vt:lpwstr/>
      </vt:variant>
      <vt:variant>
        <vt:lpwstr>_ENREF_7</vt:lpwstr>
      </vt:variant>
      <vt:variant>
        <vt:i4>4653067</vt:i4>
      </vt:variant>
      <vt:variant>
        <vt:i4>32</vt:i4>
      </vt:variant>
      <vt:variant>
        <vt:i4>0</vt:i4>
      </vt:variant>
      <vt:variant>
        <vt:i4>5</vt:i4>
      </vt:variant>
      <vt:variant>
        <vt:lpwstr/>
      </vt:variant>
      <vt:variant>
        <vt:lpwstr>_ENREF_6</vt:lpwstr>
      </vt:variant>
      <vt:variant>
        <vt:i4>4456459</vt:i4>
      </vt:variant>
      <vt:variant>
        <vt:i4>26</vt:i4>
      </vt:variant>
      <vt:variant>
        <vt:i4>0</vt:i4>
      </vt:variant>
      <vt:variant>
        <vt:i4>5</vt:i4>
      </vt:variant>
      <vt:variant>
        <vt:lpwstr/>
      </vt:variant>
      <vt:variant>
        <vt:lpwstr>_ENREF_5</vt:lpwstr>
      </vt:variant>
      <vt:variant>
        <vt:i4>4521995</vt:i4>
      </vt:variant>
      <vt:variant>
        <vt:i4>20</vt:i4>
      </vt:variant>
      <vt:variant>
        <vt:i4>0</vt:i4>
      </vt:variant>
      <vt:variant>
        <vt:i4>5</vt:i4>
      </vt:variant>
      <vt:variant>
        <vt:lpwstr/>
      </vt:variant>
      <vt:variant>
        <vt:lpwstr>_ENREF_4</vt:lpwstr>
      </vt:variant>
      <vt:variant>
        <vt:i4>4325387</vt:i4>
      </vt:variant>
      <vt:variant>
        <vt:i4>14</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2</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zwang</cp:lastModifiedBy>
  <cp:revision>341</cp:revision>
  <cp:lastPrinted>2012-05-08T04:40:00Z</cp:lastPrinted>
  <dcterms:created xsi:type="dcterms:W3CDTF">2012-05-03T08:00:00Z</dcterms:created>
  <dcterms:modified xsi:type="dcterms:W3CDTF">2012-12-13T10:29:00Z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BIBFILE">
    <vt:lpwstr>C:\Documents and Settings\wangzhi\桌面\research.bib</vt:lpwstr>
  </property>
  <property fmtid="{D5CDD505-2E9C-101B-9397-08002B2CF9AE}" pid="4" name="BIBSTYLE">
    <vt:lpwstr>plain</vt:lpwstr>
  </property>
</Properties>
</file>